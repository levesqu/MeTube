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E8929" w14:textId="14C146EC" w:rsidR="00045C91" w:rsidRPr="00A84916" w:rsidRDefault="00041B67" w:rsidP="00045C91">
      <w:pPr>
        <w:spacing w:after="0"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P1 Manual</w:t>
      </w:r>
    </w:p>
    <w:p w14:paraId="43C91440" w14:textId="557AF463" w:rsidR="00045C91" w:rsidRPr="00A54BD0" w:rsidRDefault="00045C91" w:rsidP="00045C91">
      <w:pPr>
        <w:spacing w:after="0" w:line="240" w:lineRule="auto"/>
        <w:rPr>
          <w:rFonts w:ascii="Times New Roman" w:eastAsia="Times New Roman" w:hAnsi="Times New Roman" w:cs="Times New Roman"/>
          <w:b/>
          <w:sz w:val="24"/>
          <w:szCs w:val="24"/>
        </w:rPr>
      </w:pPr>
      <w:r w:rsidRPr="00A84916">
        <w:rPr>
          <w:rFonts w:ascii="Times New Roman" w:eastAsia="Times New Roman" w:hAnsi="Times New Roman" w:cs="Times New Roman"/>
          <w:b/>
          <w:sz w:val="24"/>
          <w:szCs w:val="24"/>
        </w:rPr>
        <w:t>App Name: Stock Room Tracker</w:t>
      </w:r>
      <w:r w:rsidR="0085091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Mentor: Kayla Wilson</w:t>
      </w:r>
      <w:ins w:id="0" w:author="Christopher Levesque" w:date="2015-11-03T13:06:00Z">
        <w:r w:rsidRPr="00A84916">
          <w:rPr>
            <w:rFonts w:ascii="Times New Roman" w:eastAsia="Times New Roman" w:hAnsi="Times New Roman" w:cs="Times New Roman"/>
            <w:b/>
            <w:sz w:val="24"/>
            <w:szCs w:val="24"/>
          </w:rPr>
          <w:t xml:space="preserve"> </w:t>
        </w:r>
      </w:ins>
    </w:p>
    <w:p w14:paraId="141AADD4" w14:textId="77777777" w:rsidR="00045C91" w:rsidRPr="00A84916" w:rsidRDefault="00045C91" w:rsidP="00045C91">
      <w:pPr>
        <w:spacing w:after="0" w:line="240" w:lineRule="auto"/>
        <w:rPr>
          <w:rFonts w:ascii="Times New Roman" w:eastAsia="Times New Roman" w:hAnsi="Times New Roman" w:cs="Times New Roman"/>
          <w:b/>
          <w:sz w:val="24"/>
          <w:szCs w:val="24"/>
        </w:rPr>
      </w:pPr>
    </w:p>
    <w:p w14:paraId="5E8B4893" w14:textId="77777777" w:rsidR="00045C91" w:rsidRPr="00A84916" w:rsidRDefault="00045C91" w:rsidP="00045C9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Members: </w:t>
      </w:r>
      <w:r w:rsidRPr="00A84916">
        <w:rPr>
          <w:rFonts w:ascii="Times New Roman" w:eastAsia="Times New Roman" w:hAnsi="Times New Roman" w:cs="Times New Roman"/>
          <w:b/>
          <w:sz w:val="24"/>
          <w:szCs w:val="24"/>
        </w:rPr>
        <w:t>Christopher Levesque</w:t>
      </w:r>
    </w:p>
    <w:p w14:paraId="206C0FD6" w14:textId="77777777" w:rsidR="00045C91" w:rsidRPr="00A84916" w:rsidRDefault="00045C91" w:rsidP="00045C91">
      <w:pPr>
        <w:spacing w:after="0" w:line="240" w:lineRule="auto"/>
        <w:rPr>
          <w:rFonts w:ascii="Times New Roman" w:eastAsia="Times New Roman" w:hAnsi="Times New Roman" w:cs="Times New Roman"/>
          <w:b/>
          <w:sz w:val="24"/>
          <w:szCs w:val="24"/>
        </w:rPr>
      </w:pPr>
    </w:p>
    <w:p w14:paraId="6CA855D0" w14:textId="77777777" w:rsidR="00045C91" w:rsidRPr="00A54BD0" w:rsidRDefault="00045C91" w:rsidP="00045C91">
      <w:pPr>
        <w:spacing w:after="0" w:line="240" w:lineRule="auto"/>
        <w:rPr>
          <w:rFonts w:ascii="Times New Roman" w:eastAsia="Times New Roman" w:hAnsi="Times New Roman" w:cs="Times New Roman"/>
          <w:b/>
          <w:sz w:val="24"/>
          <w:szCs w:val="24"/>
        </w:rPr>
      </w:pPr>
      <w:r w:rsidRPr="00A84916">
        <w:rPr>
          <w:rFonts w:ascii="Times New Roman" w:eastAsia="Times New Roman" w:hAnsi="Times New Roman" w:cs="Times New Roman"/>
          <w:b/>
          <w:sz w:val="24"/>
          <w:szCs w:val="24"/>
        </w:rPr>
        <w:t xml:space="preserve">Project Description: </w:t>
      </w:r>
    </w:p>
    <w:p w14:paraId="10F0FAEF" w14:textId="77777777" w:rsidR="00045C91" w:rsidRPr="00A84916" w:rsidRDefault="00045C91" w:rsidP="00045C91">
      <w:pPr>
        <w:spacing w:after="0" w:line="240" w:lineRule="auto"/>
        <w:rPr>
          <w:rFonts w:ascii="Times New Roman" w:eastAsia="Times New Roman" w:hAnsi="Times New Roman" w:cs="Times New Roman"/>
          <w:b/>
          <w:sz w:val="24"/>
          <w:szCs w:val="24"/>
        </w:rPr>
      </w:pPr>
    </w:p>
    <w:p w14:paraId="6E4CB4A8" w14:textId="53A055D5" w:rsidR="00045C91" w:rsidRDefault="00045C91" w:rsidP="00041B67">
      <w:pPr>
        <w:spacing w:after="0" w:line="240" w:lineRule="auto"/>
        <w:ind w:firstLine="720"/>
        <w:rPr>
          <w:rFonts w:ascii="Times New Roman" w:eastAsia="Times New Roman" w:hAnsi="Times New Roman" w:cs="Times New Roman"/>
          <w:sz w:val="24"/>
          <w:szCs w:val="24"/>
        </w:rPr>
      </w:pPr>
      <w:r w:rsidRPr="00A84916">
        <w:rPr>
          <w:rFonts w:ascii="Times New Roman" w:eastAsia="Times New Roman" w:hAnsi="Times New Roman" w:cs="Times New Roman"/>
          <w:sz w:val="24"/>
          <w:szCs w:val="24"/>
        </w:rPr>
        <w:t>Target audience:</w:t>
      </w:r>
    </w:p>
    <w:p w14:paraId="0FBB7510"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r w:rsidRPr="00A84916">
        <w:rPr>
          <w:rFonts w:ascii="Times New Roman" w:eastAsia="Times New Roman" w:hAnsi="Times New Roman" w:cs="Times New Roman"/>
          <w:sz w:val="24"/>
          <w:szCs w:val="24"/>
        </w:rPr>
        <w:t>The target audience will be hospitals and the users will be the nurses.</w:t>
      </w:r>
    </w:p>
    <w:p w14:paraId="2586AD2C"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r w:rsidRPr="00A84916">
        <w:rPr>
          <w:rFonts w:ascii="Times New Roman" w:eastAsia="Times New Roman" w:hAnsi="Times New Roman" w:cs="Times New Roman"/>
          <w:sz w:val="24"/>
          <w:szCs w:val="24"/>
        </w:rPr>
        <w:t xml:space="preserve"> </w:t>
      </w:r>
    </w:p>
    <w:p w14:paraId="3AAE39F7" w14:textId="2C2647E1" w:rsidR="00045C91" w:rsidRPr="00A84916" w:rsidRDefault="00041B67" w:rsidP="00045C9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Target device: iP</w:t>
      </w:r>
      <w:r w:rsidR="00045C91" w:rsidRPr="00A84916">
        <w:rPr>
          <w:rFonts w:ascii="Times New Roman" w:eastAsia="Times New Roman" w:hAnsi="Times New Roman" w:cs="Times New Roman"/>
          <w:sz w:val="24"/>
          <w:szCs w:val="24"/>
        </w:rPr>
        <w:t xml:space="preserve">hone </w:t>
      </w:r>
    </w:p>
    <w:p w14:paraId="48F28F6C"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p>
    <w:p w14:paraId="1C750225"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r w:rsidRPr="00A84916">
        <w:rPr>
          <w:rFonts w:ascii="Times New Roman" w:eastAsia="Times New Roman" w:hAnsi="Times New Roman" w:cs="Times New Roman"/>
          <w:sz w:val="24"/>
          <w:szCs w:val="24"/>
        </w:rPr>
        <w:t>One paragraph summary of what your app will do:</w:t>
      </w:r>
    </w:p>
    <w:p w14:paraId="4FE00C19"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p>
    <w:p w14:paraId="613CFFEF"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r w:rsidRPr="00A84916">
        <w:rPr>
          <w:rFonts w:ascii="Times New Roman" w:eastAsia="Times New Roman" w:hAnsi="Times New Roman" w:cs="Times New Roman"/>
          <w:sz w:val="24"/>
          <w:szCs w:val="24"/>
        </w:rPr>
        <w:t>The app will help keep track of inventory for the nursing stock room. A nurse will be able Log in to the app while on their shift and use the app to associate items of the stock room to their patient when they use it. To check out an item a nurse will go into the stock room and select the item the patient needs. They will then in the app select the patient, be brought to a check out screen either scan or search the item, input a quantity, and then check out the item. The items and price of items will then be associated to the patient and added to their bill for their stay.</w:t>
      </w:r>
    </w:p>
    <w:p w14:paraId="7C336064"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p>
    <w:p w14:paraId="5A05E419"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p>
    <w:p w14:paraId="2F0C7204"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r w:rsidRPr="00A84916">
        <w:rPr>
          <w:rFonts w:ascii="Times New Roman" w:eastAsia="Times New Roman" w:hAnsi="Times New Roman" w:cs="Times New Roman"/>
          <w:sz w:val="24"/>
          <w:szCs w:val="24"/>
        </w:rPr>
        <w:t>Benefits:</w:t>
      </w:r>
    </w:p>
    <w:p w14:paraId="0B7EE29E"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p>
    <w:p w14:paraId="1DC86EBD"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r w:rsidRPr="00A84916">
        <w:rPr>
          <w:rFonts w:ascii="Times New Roman" w:eastAsia="Times New Roman" w:hAnsi="Times New Roman" w:cs="Times New Roman"/>
          <w:sz w:val="24"/>
          <w:szCs w:val="24"/>
        </w:rPr>
        <w:t>This app will help the nurses keep better track or the items in the stock room. It will eliminate lost money for items</w:t>
      </w:r>
      <w:r>
        <w:rPr>
          <w:rFonts w:ascii="Times New Roman" w:eastAsia="Times New Roman" w:hAnsi="Times New Roman" w:cs="Times New Roman"/>
          <w:sz w:val="24"/>
          <w:szCs w:val="24"/>
        </w:rPr>
        <w:t xml:space="preserve"> that </w:t>
      </w:r>
      <w:r w:rsidRPr="00A84916">
        <w:rPr>
          <w:rFonts w:ascii="Times New Roman" w:eastAsia="Times New Roman" w:hAnsi="Times New Roman" w:cs="Times New Roman"/>
          <w:sz w:val="24"/>
          <w:szCs w:val="24"/>
        </w:rPr>
        <w:t xml:space="preserve">go unchecked out and are never paid for on a patient’s bill. It will be a quicker system than the nurses already have, which is a desktop computer the nurse actually has to sit down at and check out the items. This makes it easier for the nurses </w:t>
      </w:r>
      <w:ins w:id="1" w:author="Roy Pargas" w:date="2015-11-02T14:55:00Z">
        <w:r w:rsidRPr="00A84916">
          <w:rPr>
            <w:rFonts w:ascii="Times New Roman" w:eastAsia="Times New Roman" w:hAnsi="Times New Roman" w:cs="Times New Roman"/>
            <w:sz w:val="24"/>
            <w:szCs w:val="24"/>
          </w:rPr>
          <w:t>wh</w:t>
        </w:r>
      </w:ins>
      <w:ins w:id="2" w:author="Christopher Levesque" w:date="2015-11-03T13:04:00Z">
        <w:r w:rsidRPr="00A84916">
          <w:rPr>
            <w:rFonts w:ascii="Times New Roman" w:eastAsia="Times New Roman" w:hAnsi="Times New Roman" w:cs="Times New Roman"/>
            <w:sz w:val="24"/>
            <w:szCs w:val="24"/>
          </w:rPr>
          <w:t xml:space="preserve">o </w:t>
        </w:r>
      </w:ins>
      <w:r w:rsidRPr="00A84916">
        <w:rPr>
          <w:rFonts w:ascii="Times New Roman" w:eastAsia="Times New Roman" w:hAnsi="Times New Roman" w:cs="Times New Roman"/>
          <w:sz w:val="24"/>
          <w:szCs w:val="24"/>
        </w:rPr>
        <w:t>are always active and do not have much time to sit down on a computer to fill out the paper work.</w:t>
      </w:r>
    </w:p>
    <w:p w14:paraId="2D4D0A00"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p>
    <w:p w14:paraId="7F856475"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r w:rsidRPr="00A84916">
        <w:rPr>
          <w:rFonts w:ascii="Times New Roman" w:eastAsia="Times New Roman" w:hAnsi="Times New Roman" w:cs="Times New Roman"/>
          <w:sz w:val="24"/>
          <w:szCs w:val="24"/>
        </w:rPr>
        <w:t>Brief description of any artifacts (if any) residing on the device</w:t>
      </w:r>
    </w:p>
    <w:p w14:paraId="3B6BE121"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p>
    <w:p w14:paraId="34A875F2"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r w:rsidRPr="00A84916">
        <w:rPr>
          <w:rFonts w:ascii="Times New Roman" w:eastAsia="Times New Roman" w:hAnsi="Times New Roman" w:cs="Times New Roman"/>
          <w:sz w:val="24"/>
          <w:szCs w:val="24"/>
        </w:rPr>
        <w:t>N/A</w:t>
      </w:r>
    </w:p>
    <w:p w14:paraId="3DC19F47"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p>
    <w:p w14:paraId="480842E1"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r w:rsidRPr="00A84916">
        <w:rPr>
          <w:rFonts w:ascii="Times New Roman" w:eastAsia="Times New Roman" w:hAnsi="Times New Roman" w:cs="Times New Roman"/>
          <w:sz w:val="24"/>
          <w:szCs w:val="24"/>
        </w:rPr>
        <w:t>List additional devices required by app (sensors, etc.)</w:t>
      </w:r>
    </w:p>
    <w:p w14:paraId="7FFA94A4"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p>
    <w:p w14:paraId="4B254ECA"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r w:rsidRPr="00A84916">
        <w:rPr>
          <w:rFonts w:ascii="Times New Roman" w:eastAsia="Times New Roman" w:hAnsi="Times New Roman" w:cs="Times New Roman"/>
          <w:sz w:val="24"/>
          <w:szCs w:val="24"/>
        </w:rPr>
        <w:t>N/A</w:t>
      </w:r>
    </w:p>
    <w:p w14:paraId="714C74EB"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p>
    <w:p w14:paraId="1D2E5DE6" w14:textId="77777777" w:rsidR="00045C91" w:rsidRPr="00A84916" w:rsidRDefault="00045C91" w:rsidP="00045C91">
      <w:pPr>
        <w:spacing w:after="0" w:line="240" w:lineRule="auto"/>
        <w:rPr>
          <w:rFonts w:ascii="Times New Roman" w:eastAsia="Times New Roman" w:hAnsi="Times New Roman" w:cs="Times New Roman"/>
          <w:sz w:val="24"/>
          <w:szCs w:val="24"/>
        </w:rPr>
      </w:pPr>
    </w:p>
    <w:p w14:paraId="16D50438"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p>
    <w:p w14:paraId="050F8CA6"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4093678A" w14:textId="77777777" w:rsidR="00045C91" w:rsidRDefault="00045C91" w:rsidP="00045C9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r w:rsidRPr="00A84916">
        <w:rPr>
          <w:rFonts w:ascii="Times New Roman" w:eastAsia="Times New Roman" w:hAnsi="Times New Roman" w:cs="Times New Roman"/>
          <w:sz w:val="24"/>
          <w:szCs w:val="24"/>
        </w:rPr>
        <w:t>Schema of local database:</w:t>
      </w:r>
      <w:r>
        <w:rPr>
          <w:rFonts w:ascii="Times New Roman" w:eastAsia="Times New Roman" w:hAnsi="Times New Roman" w:cs="Times New Roman"/>
          <w:sz w:val="24"/>
          <w:szCs w:val="24"/>
        </w:rPr>
        <w:t xml:space="preserve"> </w:t>
      </w:r>
    </w:p>
    <w:p w14:paraId="71F7EB8D"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4F1478EE" w14:textId="13BC54AD" w:rsidR="00045C91" w:rsidRPr="00A84916" w:rsidRDefault="00045C91" w:rsidP="00045C91">
      <w:pPr>
        <w:spacing w:after="0" w:line="240" w:lineRule="auto"/>
        <w:ind w:firstLine="720"/>
        <w:rPr>
          <w:rFonts w:ascii="Times New Roman" w:eastAsia="Times New Roman" w:hAnsi="Times New Roman" w:cs="Times New Roman"/>
          <w:sz w:val="24"/>
          <w:szCs w:val="24"/>
        </w:rPr>
      </w:pPr>
    </w:p>
    <w:p w14:paraId="5F703447" w14:textId="68E01487" w:rsidR="00045C91" w:rsidRPr="00A84916" w:rsidRDefault="009F24FA" w:rsidP="00045C9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7807BF2" wp14:editId="52EDE6A6">
            <wp:extent cx="5943600" cy="37217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chem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p>
    <w:p w14:paraId="6E925E42"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local database will be similar to the external database but it will on hold the password of the nurse for security reasons. The username and name will really just be used to populate text fields in the App. All other information will be used to save a patient table and item table in the application. </w:t>
      </w:r>
    </w:p>
    <w:p w14:paraId="0036FB59" w14:textId="77777777" w:rsidR="00045C91" w:rsidRPr="00A84916" w:rsidRDefault="00045C91" w:rsidP="00045C91">
      <w:pPr>
        <w:spacing w:after="0" w:line="240" w:lineRule="auto"/>
        <w:rPr>
          <w:rFonts w:ascii="Times New Roman" w:eastAsia="Times New Roman" w:hAnsi="Times New Roman" w:cs="Times New Roman"/>
          <w:sz w:val="24"/>
          <w:szCs w:val="24"/>
        </w:rPr>
      </w:pPr>
    </w:p>
    <w:p w14:paraId="58553210"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p>
    <w:p w14:paraId="576E7A83"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445ECEA1"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0429C491"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5166AC7E"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6AF431FE"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352EBD68"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5D251A6B"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73735A54"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2B5D3217"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315773A6"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02FC723D"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29B733DA"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744CF3AF"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472D67FA"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33FAAEC6"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330FAA50"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7B05845E"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1DB40B07"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1F17CF35"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6F74D88D"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r w:rsidRPr="00A84916">
        <w:rPr>
          <w:rFonts w:ascii="Times New Roman" w:eastAsia="Times New Roman" w:hAnsi="Times New Roman" w:cs="Times New Roman"/>
          <w:sz w:val="24"/>
          <w:szCs w:val="24"/>
        </w:rPr>
        <w:t>Schema of external database:</w:t>
      </w:r>
    </w:p>
    <w:p w14:paraId="70A4912E"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p>
    <w:p w14:paraId="74628A91" w14:textId="77777777" w:rsidR="00045C91" w:rsidRPr="00A84916" w:rsidRDefault="00045C91" w:rsidP="00045C91">
      <w:pPr>
        <w:spacing w:after="0" w:line="240" w:lineRule="auto"/>
        <w:ind w:firstLine="720"/>
        <w:rPr>
          <w:rFonts w:ascii="Times New Roman" w:eastAsia="Times New Roman" w:hAnsi="Times New Roman" w:cs="Times New Roman"/>
          <w:sz w:val="24"/>
          <w:szCs w:val="24"/>
        </w:rPr>
      </w:pPr>
      <w:r w:rsidRPr="00A84916">
        <w:rPr>
          <w:rFonts w:ascii="Times New Roman" w:eastAsia="Times New Roman" w:hAnsi="Times New Roman" w:cs="Times New Roman"/>
          <w:sz w:val="24"/>
          <w:szCs w:val="24"/>
        </w:rPr>
        <w:t>External Database will have Users that link to nurse information. It will have a Patients table where their information will be kept (Name, Bill, What room they are in, anything else the nurse may need to know). There will also be an items database that keeps their name, cost and possible a barcode or something that is used to quickly search the item. This database will have to be on a server accessed through the web.</w:t>
      </w:r>
      <w:r>
        <w:rPr>
          <w:rFonts w:ascii="Times New Roman" w:eastAsia="Times New Roman" w:hAnsi="Times New Roman" w:cs="Times New Roman"/>
          <w:sz w:val="24"/>
          <w:szCs w:val="24"/>
        </w:rPr>
        <w:t xml:space="preserve"> This database will then work in with the hospitals existing </w:t>
      </w:r>
    </w:p>
    <w:p w14:paraId="036ADC6F"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0BB659AE" w14:textId="77777777" w:rsidR="009F24FA" w:rsidRDefault="009F24FA" w:rsidP="00045C91">
      <w:pPr>
        <w:spacing w:after="0" w:line="240" w:lineRule="auto"/>
        <w:ind w:firstLine="720"/>
        <w:rPr>
          <w:rFonts w:ascii="Times New Roman" w:eastAsia="Times New Roman" w:hAnsi="Times New Roman" w:cs="Times New Roman"/>
          <w:sz w:val="24"/>
          <w:szCs w:val="24"/>
        </w:rPr>
      </w:pPr>
    </w:p>
    <w:p w14:paraId="6D9B26D9" w14:textId="77777777" w:rsidR="009F24FA" w:rsidRDefault="009F24FA" w:rsidP="00045C91">
      <w:pPr>
        <w:spacing w:after="0" w:line="240" w:lineRule="auto"/>
        <w:ind w:firstLine="720"/>
        <w:rPr>
          <w:rFonts w:ascii="Times New Roman" w:eastAsia="Times New Roman" w:hAnsi="Times New Roman" w:cs="Times New Roman"/>
          <w:sz w:val="24"/>
          <w:szCs w:val="24"/>
        </w:rPr>
      </w:pPr>
    </w:p>
    <w:p w14:paraId="742E4D56" w14:textId="77777777" w:rsidR="009F24FA" w:rsidRDefault="009F24FA" w:rsidP="00045C91">
      <w:pPr>
        <w:spacing w:after="0" w:line="240" w:lineRule="auto"/>
        <w:ind w:firstLine="720"/>
        <w:rPr>
          <w:rFonts w:ascii="Times New Roman" w:eastAsia="Times New Roman" w:hAnsi="Times New Roman" w:cs="Times New Roman"/>
          <w:sz w:val="24"/>
          <w:szCs w:val="24"/>
        </w:rPr>
      </w:pPr>
      <w:bookmarkStart w:id="3" w:name="_GoBack"/>
      <w:bookmarkEnd w:id="3"/>
    </w:p>
    <w:p w14:paraId="35973643"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05097B11" w14:textId="77777777" w:rsidR="00045C91" w:rsidRDefault="00045C91" w:rsidP="00045C91">
      <w:pPr>
        <w:spacing w:after="0" w:line="240" w:lineRule="auto"/>
        <w:ind w:firstLine="720"/>
        <w:rPr>
          <w:rFonts w:ascii="Times New Roman" w:eastAsia="Times New Roman" w:hAnsi="Times New Roman" w:cs="Times New Roman"/>
          <w:sz w:val="24"/>
          <w:szCs w:val="24"/>
        </w:rPr>
      </w:pPr>
    </w:p>
    <w:tbl>
      <w:tblPr>
        <w:tblW w:w="3172" w:type="dxa"/>
        <w:tblLook w:val="04A0" w:firstRow="1" w:lastRow="0" w:firstColumn="1" w:lastColumn="0" w:noHBand="0" w:noVBand="1"/>
      </w:tblPr>
      <w:tblGrid>
        <w:gridCol w:w="3172"/>
      </w:tblGrid>
      <w:tr w:rsidR="00045C91" w:rsidRPr="00BB57D2" w14:paraId="69986D60" w14:textId="77777777" w:rsidTr="00C05753">
        <w:trPr>
          <w:trHeight w:val="443"/>
        </w:trPr>
        <w:tc>
          <w:tcPr>
            <w:tcW w:w="3172"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7C2DCAB" w14:textId="77777777" w:rsidR="00045C91" w:rsidRPr="00BB57D2" w:rsidRDefault="00045C91" w:rsidP="00C05753">
            <w:pPr>
              <w:spacing w:after="0" w:line="240" w:lineRule="auto"/>
              <w:jc w:val="center"/>
              <w:rPr>
                <w:rFonts w:ascii="Calibri" w:eastAsia="Times New Roman" w:hAnsi="Calibri" w:cs="Times New Roman"/>
                <w:b/>
                <w:bCs/>
                <w:color w:val="000000"/>
                <w:sz w:val="24"/>
                <w:szCs w:val="24"/>
              </w:rPr>
            </w:pPr>
            <w:r w:rsidRPr="00BB57D2">
              <w:rPr>
                <w:rFonts w:ascii="Calibri" w:eastAsia="Times New Roman" w:hAnsi="Calibri" w:cs="Times New Roman"/>
                <w:b/>
                <w:bCs/>
                <w:color w:val="000000"/>
                <w:sz w:val="24"/>
                <w:szCs w:val="24"/>
              </w:rPr>
              <w:t>Nurse</w:t>
            </w:r>
          </w:p>
        </w:tc>
      </w:tr>
      <w:tr w:rsidR="00045C91" w:rsidRPr="00BB57D2" w14:paraId="47882C33" w14:textId="77777777" w:rsidTr="00C05753">
        <w:trPr>
          <w:trHeight w:val="290"/>
        </w:trPr>
        <w:tc>
          <w:tcPr>
            <w:tcW w:w="3172" w:type="dxa"/>
            <w:tcBorders>
              <w:top w:val="nil"/>
              <w:left w:val="single" w:sz="4" w:space="0" w:color="auto"/>
              <w:bottom w:val="nil"/>
              <w:right w:val="single" w:sz="4" w:space="0" w:color="auto"/>
            </w:tcBorders>
            <w:shd w:val="clear" w:color="000000" w:fill="95B3D7"/>
            <w:noWrap/>
            <w:vAlign w:val="bottom"/>
            <w:hideMark/>
          </w:tcPr>
          <w:p w14:paraId="17A8F33D" w14:textId="58F5655F" w:rsidR="00045C91" w:rsidRPr="00BB57D2" w:rsidRDefault="00045C91" w:rsidP="00C05753">
            <w:pPr>
              <w:spacing w:after="0" w:line="240" w:lineRule="auto"/>
              <w:rPr>
                <w:rFonts w:ascii="Calibri" w:eastAsia="Times New Roman" w:hAnsi="Calibri" w:cs="Times New Roman"/>
                <w:color w:val="000000"/>
                <w:sz w:val="24"/>
                <w:szCs w:val="24"/>
              </w:rPr>
            </w:pPr>
            <w:r>
              <w:rPr>
                <w:rFonts w:ascii="Calibri" w:eastAsia="Times New Roman" w:hAnsi="Calibri" w:cs="Times New Roman"/>
                <w:noProof/>
                <w:color w:val="000000"/>
                <w:sz w:val="24"/>
                <w:szCs w:val="24"/>
              </w:rPr>
              <mc:AlternateContent>
                <mc:Choice Requires="wps">
                  <w:drawing>
                    <wp:anchor distT="0" distB="0" distL="114300" distR="114300" simplePos="0" relativeHeight="251659264" behindDoc="0" locked="0" layoutInCell="1" allowOverlap="1" wp14:anchorId="553DEF77" wp14:editId="02B289D9">
                      <wp:simplePos x="0" y="0"/>
                      <wp:positionH relativeFrom="column">
                        <wp:posOffset>1956435</wp:posOffset>
                      </wp:positionH>
                      <wp:positionV relativeFrom="paragraph">
                        <wp:posOffset>27940</wp:posOffset>
                      </wp:positionV>
                      <wp:extent cx="1591310" cy="760730"/>
                      <wp:effectExtent l="76200" t="101600" r="110490" b="179070"/>
                      <wp:wrapNone/>
                      <wp:docPr id="3" name="Elbow Connector 3"/>
                      <wp:cNvGraphicFramePr/>
                      <a:graphic xmlns:a="http://schemas.openxmlformats.org/drawingml/2006/main">
                        <a:graphicData uri="http://schemas.microsoft.com/office/word/2010/wordprocessingShape">
                          <wps:wsp>
                            <wps:cNvCnPr/>
                            <wps:spPr>
                              <a:xfrm>
                                <a:off x="0" y="0"/>
                                <a:ext cx="1591310" cy="760730"/>
                              </a:xfrm>
                              <a:prstGeom prst="bent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154.05pt;margin-top:2.2pt;width:125.3pt;height:5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" strokecolor="#4f81bd [3204]" strokeweight="2pt">
                      <v:stroke startarrow="open" endarrow="open"/>
                      <v:shadow on="t" opacity="24903f" mv:blur="40000f" origin=",.5" offset="0,20000emu"/>
                    </v:shape>
                  </w:pict>
                </mc:Fallback>
              </mc:AlternateContent>
            </w:r>
            <w:proofErr w:type="spellStart"/>
            <w:proofErr w:type="gramStart"/>
            <w:r w:rsidR="00255062">
              <w:rPr>
                <w:rFonts w:ascii="Calibri" w:eastAsia="Times New Roman" w:hAnsi="Calibri" w:cs="Times New Roman"/>
                <w:color w:val="000000"/>
                <w:sz w:val="24"/>
                <w:szCs w:val="24"/>
              </w:rPr>
              <w:t>nurseID</w:t>
            </w:r>
            <w:proofErr w:type="spellEnd"/>
            <w:proofErr w:type="gramEnd"/>
            <w:r w:rsidR="00255062">
              <w:rPr>
                <w:rFonts w:ascii="Calibri" w:eastAsia="Times New Roman" w:hAnsi="Calibri" w:cs="Times New Roman"/>
                <w:color w:val="000000"/>
                <w:sz w:val="24"/>
                <w:szCs w:val="24"/>
              </w:rPr>
              <w:t>: INT,</w:t>
            </w:r>
            <w:r w:rsidRPr="00BB57D2">
              <w:rPr>
                <w:rFonts w:ascii="Calibri" w:eastAsia="Times New Roman" w:hAnsi="Calibri" w:cs="Times New Roman"/>
                <w:color w:val="000000"/>
                <w:sz w:val="24"/>
                <w:szCs w:val="24"/>
              </w:rPr>
              <w:t xml:space="preserve"> PRIMARY KEY</w:t>
            </w:r>
          </w:p>
        </w:tc>
      </w:tr>
      <w:tr w:rsidR="00045C91" w:rsidRPr="00BB57D2" w14:paraId="00B8D012" w14:textId="77777777" w:rsidTr="00C05753">
        <w:trPr>
          <w:trHeight w:val="290"/>
        </w:trPr>
        <w:tc>
          <w:tcPr>
            <w:tcW w:w="3172" w:type="dxa"/>
            <w:tcBorders>
              <w:top w:val="nil"/>
              <w:left w:val="single" w:sz="4" w:space="0" w:color="auto"/>
              <w:bottom w:val="nil"/>
              <w:right w:val="single" w:sz="4" w:space="0" w:color="auto"/>
            </w:tcBorders>
            <w:shd w:val="clear" w:color="000000" w:fill="95B3D7"/>
            <w:noWrap/>
            <w:vAlign w:val="bottom"/>
            <w:hideMark/>
          </w:tcPr>
          <w:p w14:paraId="4E146D7A" w14:textId="35725A69" w:rsidR="00045C91" w:rsidRPr="00BB57D2" w:rsidRDefault="00045C91" w:rsidP="00C05753">
            <w:pPr>
              <w:spacing w:after="0" w:line="240" w:lineRule="auto"/>
              <w:rPr>
                <w:rFonts w:ascii="Calibri" w:eastAsia="Times New Roman" w:hAnsi="Calibri" w:cs="Times New Roman"/>
                <w:color w:val="000000"/>
                <w:sz w:val="24"/>
                <w:szCs w:val="24"/>
              </w:rPr>
            </w:pPr>
            <w:proofErr w:type="gramStart"/>
            <w:r w:rsidRPr="00BB57D2">
              <w:rPr>
                <w:rFonts w:ascii="Calibri" w:eastAsia="Times New Roman" w:hAnsi="Calibri" w:cs="Times New Roman"/>
                <w:color w:val="000000"/>
                <w:sz w:val="24"/>
                <w:szCs w:val="24"/>
              </w:rPr>
              <w:t>username</w:t>
            </w:r>
            <w:proofErr w:type="gramEnd"/>
            <w:r w:rsidRPr="00BB57D2">
              <w:rPr>
                <w:rFonts w:ascii="Calibri" w:eastAsia="Times New Roman" w:hAnsi="Calibri" w:cs="Times New Roman"/>
                <w:color w:val="000000"/>
                <w:sz w:val="24"/>
                <w:szCs w:val="24"/>
              </w:rPr>
              <w:t xml:space="preserve">: </w:t>
            </w:r>
            <w:r w:rsidR="00255062">
              <w:rPr>
                <w:rFonts w:ascii="Calibri" w:eastAsia="Times New Roman" w:hAnsi="Calibri" w:cs="Times New Roman"/>
                <w:color w:val="000000"/>
                <w:sz w:val="24"/>
                <w:szCs w:val="24"/>
              </w:rPr>
              <w:t>VARCHAR</w:t>
            </w:r>
          </w:p>
        </w:tc>
      </w:tr>
      <w:tr w:rsidR="00045C91" w:rsidRPr="00BB57D2" w14:paraId="68612C8F" w14:textId="77777777" w:rsidTr="00C05753">
        <w:trPr>
          <w:trHeight w:val="290"/>
        </w:trPr>
        <w:tc>
          <w:tcPr>
            <w:tcW w:w="3172" w:type="dxa"/>
            <w:tcBorders>
              <w:top w:val="nil"/>
              <w:left w:val="single" w:sz="4" w:space="0" w:color="auto"/>
              <w:bottom w:val="nil"/>
              <w:right w:val="single" w:sz="4" w:space="0" w:color="auto"/>
            </w:tcBorders>
            <w:shd w:val="clear" w:color="000000" w:fill="95B3D7"/>
            <w:noWrap/>
            <w:vAlign w:val="bottom"/>
            <w:hideMark/>
          </w:tcPr>
          <w:p w14:paraId="4D12E17C" w14:textId="1A273283" w:rsidR="00045C91" w:rsidRPr="00BB57D2" w:rsidRDefault="00255062" w:rsidP="00C05753">
            <w:pPr>
              <w:spacing w:after="0" w:line="240" w:lineRule="auto"/>
              <w:rPr>
                <w:rFonts w:ascii="Calibri" w:eastAsia="Times New Roman" w:hAnsi="Calibri" w:cs="Times New Roman"/>
                <w:color w:val="000000"/>
                <w:sz w:val="24"/>
                <w:szCs w:val="24"/>
              </w:rPr>
            </w:pPr>
            <w:proofErr w:type="gramStart"/>
            <w:r>
              <w:rPr>
                <w:rFonts w:ascii="Calibri" w:eastAsia="Times New Roman" w:hAnsi="Calibri" w:cs="Times New Roman"/>
                <w:color w:val="000000"/>
                <w:sz w:val="24"/>
                <w:szCs w:val="24"/>
              </w:rPr>
              <w:t>password</w:t>
            </w:r>
            <w:proofErr w:type="gramEnd"/>
            <w:r>
              <w:rPr>
                <w:rFonts w:ascii="Calibri" w:eastAsia="Times New Roman" w:hAnsi="Calibri" w:cs="Times New Roman"/>
                <w:color w:val="000000"/>
                <w:sz w:val="24"/>
                <w:szCs w:val="24"/>
              </w:rPr>
              <w:t>: VARCHAR</w:t>
            </w:r>
          </w:p>
        </w:tc>
      </w:tr>
      <w:tr w:rsidR="00045C91" w:rsidRPr="00BB57D2" w14:paraId="17151E56" w14:textId="77777777" w:rsidTr="00C05753">
        <w:trPr>
          <w:trHeight w:val="290"/>
        </w:trPr>
        <w:tc>
          <w:tcPr>
            <w:tcW w:w="3172" w:type="dxa"/>
            <w:tcBorders>
              <w:top w:val="nil"/>
              <w:left w:val="single" w:sz="4" w:space="0" w:color="auto"/>
              <w:bottom w:val="single" w:sz="4" w:space="0" w:color="auto"/>
              <w:right w:val="single" w:sz="4" w:space="0" w:color="auto"/>
            </w:tcBorders>
            <w:shd w:val="clear" w:color="000000" w:fill="95B3D7"/>
            <w:noWrap/>
            <w:vAlign w:val="bottom"/>
            <w:hideMark/>
          </w:tcPr>
          <w:p w14:paraId="72F75F6F" w14:textId="6D0A5DAE" w:rsidR="00045C91" w:rsidRPr="00BB57D2" w:rsidRDefault="00255062" w:rsidP="00C05753">
            <w:pPr>
              <w:spacing w:after="0" w:line="240" w:lineRule="auto"/>
              <w:rPr>
                <w:rFonts w:ascii="Calibri" w:eastAsia="Times New Roman" w:hAnsi="Calibri" w:cs="Times New Roman"/>
                <w:color w:val="000000"/>
                <w:sz w:val="24"/>
                <w:szCs w:val="24"/>
              </w:rPr>
            </w:pPr>
            <w:r>
              <w:rPr>
                <w:rFonts w:ascii="Calibri" w:eastAsia="Times New Roman" w:hAnsi="Calibri" w:cs="Times New Roman"/>
                <w:noProof/>
                <w:color w:val="000000"/>
                <w:sz w:val="24"/>
                <w:szCs w:val="24"/>
              </w:rPr>
              <mc:AlternateContent>
                <mc:Choice Requires="wps">
                  <w:drawing>
                    <wp:anchor distT="0" distB="0" distL="114300" distR="114300" simplePos="0" relativeHeight="251660288" behindDoc="0" locked="0" layoutInCell="1" allowOverlap="1" wp14:anchorId="7DA142EB" wp14:editId="5DB8B959">
                      <wp:simplePos x="0" y="0"/>
                      <wp:positionH relativeFrom="column">
                        <wp:posOffset>2477770</wp:posOffset>
                      </wp:positionH>
                      <wp:positionV relativeFrom="paragraph">
                        <wp:posOffset>4445</wp:posOffset>
                      </wp:positionV>
                      <wp:extent cx="1134110" cy="964565"/>
                      <wp:effectExtent l="76200" t="101600" r="8890" b="178435"/>
                      <wp:wrapNone/>
                      <wp:docPr id="5" name="Elbow Connector 5"/>
                      <wp:cNvGraphicFramePr/>
                      <a:graphic xmlns:a="http://schemas.openxmlformats.org/drawingml/2006/main">
                        <a:graphicData uri="http://schemas.microsoft.com/office/word/2010/wordprocessingShape">
                          <wps:wsp>
                            <wps:cNvCnPr/>
                            <wps:spPr>
                              <a:xfrm flipV="1">
                                <a:off x="0" y="0"/>
                                <a:ext cx="1134110" cy="964565"/>
                              </a:xfrm>
                              <a:prstGeom prst="bent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 o:spid="_x0000_s1026" type="#_x0000_t34" style="position:absolute;margin-left:195.1pt;margin-top:.35pt;width:89.3pt;height:75.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" strokecolor="#4f81bd [3204]" strokeweight="2pt">
                      <v:stroke startarrow="open" endarrow="open"/>
                      <v:shadow on="t" opacity="24903f" mv:blur="40000f" origin=",.5" offset="0,20000emu"/>
                    </v:shape>
                  </w:pict>
                </mc:Fallback>
              </mc:AlternateContent>
            </w:r>
            <w:proofErr w:type="gramStart"/>
            <w:r>
              <w:rPr>
                <w:rFonts w:ascii="Calibri" w:eastAsia="Times New Roman" w:hAnsi="Calibri" w:cs="Times New Roman"/>
                <w:color w:val="000000"/>
                <w:sz w:val="24"/>
                <w:szCs w:val="24"/>
              </w:rPr>
              <w:t>name</w:t>
            </w:r>
            <w:proofErr w:type="gramEnd"/>
            <w:r>
              <w:rPr>
                <w:rFonts w:ascii="Calibri" w:eastAsia="Times New Roman" w:hAnsi="Calibri" w:cs="Times New Roman"/>
                <w:color w:val="000000"/>
                <w:sz w:val="24"/>
                <w:szCs w:val="24"/>
              </w:rPr>
              <w:t>: VARCHAR</w:t>
            </w:r>
          </w:p>
        </w:tc>
      </w:tr>
    </w:tbl>
    <w:tbl>
      <w:tblPr>
        <w:tblpPr w:leftFromText="180" w:rightFromText="180" w:vertAnchor="page" w:horzAnchor="page" w:tblpX="7129" w:tblpY="5401"/>
        <w:tblW w:w="3609" w:type="dxa"/>
        <w:tblLook w:val="04A0" w:firstRow="1" w:lastRow="0" w:firstColumn="1" w:lastColumn="0" w:noHBand="0" w:noVBand="1"/>
      </w:tblPr>
      <w:tblGrid>
        <w:gridCol w:w="3609"/>
      </w:tblGrid>
      <w:tr w:rsidR="00045C91" w:rsidRPr="00BB57D2" w14:paraId="5A77D93C" w14:textId="77777777" w:rsidTr="00525562">
        <w:trPr>
          <w:trHeight w:val="449"/>
        </w:trPr>
        <w:tc>
          <w:tcPr>
            <w:tcW w:w="3609" w:type="dxa"/>
            <w:tcBorders>
              <w:top w:val="single" w:sz="4" w:space="0" w:color="auto"/>
              <w:left w:val="single" w:sz="4" w:space="0" w:color="auto"/>
              <w:bottom w:val="single" w:sz="4" w:space="0" w:color="auto"/>
              <w:right w:val="single" w:sz="4" w:space="0" w:color="auto"/>
            </w:tcBorders>
            <w:shd w:val="clear" w:color="000000" w:fill="76933C"/>
            <w:noWrap/>
            <w:vAlign w:val="bottom"/>
            <w:hideMark/>
          </w:tcPr>
          <w:p w14:paraId="20398A35" w14:textId="77777777" w:rsidR="00045C91" w:rsidRPr="00BB57D2" w:rsidRDefault="00045C91" w:rsidP="00525562">
            <w:pPr>
              <w:spacing w:after="0" w:line="240" w:lineRule="auto"/>
              <w:jc w:val="center"/>
              <w:rPr>
                <w:rFonts w:ascii="Calibri" w:eastAsia="Times New Roman" w:hAnsi="Calibri" w:cs="Times New Roman"/>
                <w:b/>
                <w:bCs/>
                <w:color w:val="000000"/>
                <w:sz w:val="24"/>
                <w:szCs w:val="24"/>
              </w:rPr>
            </w:pPr>
            <w:proofErr w:type="spellStart"/>
            <w:r w:rsidRPr="00BB57D2">
              <w:rPr>
                <w:rFonts w:ascii="Calibri" w:eastAsia="Times New Roman" w:hAnsi="Calibri" w:cs="Times New Roman"/>
                <w:b/>
                <w:bCs/>
                <w:color w:val="000000"/>
                <w:sz w:val="24"/>
                <w:szCs w:val="24"/>
              </w:rPr>
              <w:t>Nurse_Patient</w:t>
            </w:r>
            <w:proofErr w:type="spellEnd"/>
          </w:p>
        </w:tc>
      </w:tr>
      <w:tr w:rsidR="00045C91" w:rsidRPr="00BB57D2" w14:paraId="1E0CCFB2" w14:textId="77777777" w:rsidTr="00525562">
        <w:trPr>
          <w:trHeight w:val="293"/>
        </w:trPr>
        <w:tc>
          <w:tcPr>
            <w:tcW w:w="3609" w:type="dxa"/>
            <w:tcBorders>
              <w:top w:val="nil"/>
              <w:left w:val="single" w:sz="4" w:space="0" w:color="auto"/>
              <w:bottom w:val="nil"/>
              <w:right w:val="single" w:sz="4" w:space="0" w:color="auto"/>
            </w:tcBorders>
            <w:shd w:val="clear" w:color="000000" w:fill="C4D79B"/>
            <w:noWrap/>
            <w:vAlign w:val="bottom"/>
            <w:hideMark/>
          </w:tcPr>
          <w:p w14:paraId="42D5C5A9" w14:textId="42CCEF98" w:rsidR="00045C91" w:rsidRPr="00BB57D2" w:rsidRDefault="00255062" w:rsidP="00525562">
            <w:pPr>
              <w:spacing w:after="0" w:line="240" w:lineRule="auto"/>
              <w:rPr>
                <w:rFonts w:ascii="Calibri" w:eastAsia="Times New Roman" w:hAnsi="Calibri" w:cs="Times New Roman"/>
                <w:color w:val="000000"/>
                <w:sz w:val="24"/>
                <w:szCs w:val="24"/>
              </w:rPr>
            </w:pPr>
            <w:proofErr w:type="spellStart"/>
            <w:proofErr w:type="gramStart"/>
            <w:r>
              <w:rPr>
                <w:rFonts w:ascii="Calibri" w:eastAsia="Times New Roman" w:hAnsi="Calibri" w:cs="Times New Roman"/>
                <w:color w:val="000000"/>
                <w:sz w:val="24"/>
                <w:szCs w:val="24"/>
              </w:rPr>
              <w:t>nurse</w:t>
            </w:r>
            <w:proofErr w:type="gramEnd"/>
            <w:r>
              <w:rPr>
                <w:rFonts w:ascii="Calibri" w:eastAsia="Times New Roman" w:hAnsi="Calibri" w:cs="Times New Roman"/>
                <w:color w:val="000000"/>
                <w:sz w:val="24"/>
                <w:szCs w:val="24"/>
              </w:rPr>
              <w:t>_patientID</w:t>
            </w:r>
            <w:proofErr w:type="spellEnd"/>
            <w:r>
              <w:rPr>
                <w:rFonts w:ascii="Calibri" w:eastAsia="Times New Roman" w:hAnsi="Calibri" w:cs="Times New Roman"/>
                <w:color w:val="000000"/>
                <w:sz w:val="24"/>
                <w:szCs w:val="24"/>
              </w:rPr>
              <w:t>: INT,</w:t>
            </w:r>
            <w:r w:rsidR="00045C91" w:rsidRPr="00BB57D2">
              <w:rPr>
                <w:rFonts w:ascii="Calibri" w:eastAsia="Times New Roman" w:hAnsi="Calibri" w:cs="Times New Roman"/>
                <w:color w:val="000000"/>
                <w:sz w:val="24"/>
                <w:szCs w:val="24"/>
              </w:rPr>
              <w:t xml:space="preserve"> PRIMARY KEY</w:t>
            </w:r>
          </w:p>
        </w:tc>
      </w:tr>
      <w:tr w:rsidR="00045C91" w:rsidRPr="00BB57D2" w14:paraId="4F229682" w14:textId="77777777" w:rsidTr="00525562">
        <w:trPr>
          <w:trHeight w:val="293"/>
        </w:trPr>
        <w:tc>
          <w:tcPr>
            <w:tcW w:w="3609" w:type="dxa"/>
            <w:tcBorders>
              <w:top w:val="nil"/>
              <w:left w:val="single" w:sz="4" w:space="0" w:color="auto"/>
              <w:bottom w:val="nil"/>
              <w:right w:val="single" w:sz="4" w:space="0" w:color="auto"/>
            </w:tcBorders>
            <w:shd w:val="clear" w:color="000000" w:fill="C4D79B"/>
            <w:noWrap/>
            <w:vAlign w:val="bottom"/>
            <w:hideMark/>
          </w:tcPr>
          <w:p w14:paraId="6C889755" w14:textId="3BB4C931" w:rsidR="00045C91" w:rsidRPr="00BB57D2" w:rsidRDefault="00255062" w:rsidP="00525562">
            <w:pPr>
              <w:spacing w:after="0" w:line="240" w:lineRule="auto"/>
              <w:rPr>
                <w:rFonts w:ascii="Calibri" w:eastAsia="Times New Roman" w:hAnsi="Calibri" w:cs="Times New Roman"/>
                <w:color w:val="000000"/>
                <w:sz w:val="24"/>
                <w:szCs w:val="24"/>
              </w:rPr>
            </w:pPr>
            <w:proofErr w:type="spellStart"/>
            <w:proofErr w:type="gramStart"/>
            <w:r>
              <w:rPr>
                <w:rFonts w:ascii="Calibri" w:eastAsia="Times New Roman" w:hAnsi="Calibri" w:cs="Times New Roman"/>
                <w:color w:val="000000"/>
                <w:sz w:val="24"/>
                <w:szCs w:val="24"/>
              </w:rPr>
              <w:t>patientID</w:t>
            </w:r>
            <w:proofErr w:type="spellEnd"/>
            <w:proofErr w:type="gramEnd"/>
            <w:r>
              <w:rPr>
                <w:rFonts w:ascii="Calibri" w:eastAsia="Times New Roman" w:hAnsi="Calibri" w:cs="Times New Roman"/>
                <w:color w:val="000000"/>
                <w:sz w:val="24"/>
                <w:szCs w:val="24"/>
              </w:rPr>
              <w:t>: INT,</w:t>
            </w:r>
            <w:r w:rsidR="00045C91" w:rsidRPr="00BB57D2">
              <w:rPr>
                <w:rFonts w:ascii="Calibri" w:eastAsia="Times New Roman" w:hAnsi="Calibri" w:cs="Times New Roman"/>
                <w:color w:val="000000"/>
                <w:sz w:val="24"/>
                <w:szCs w:val="24"/>
              </w:rPr>
              <w:t xml:space="preserve"> FOREIGN KEY</w:t>
            </w:r>
          </w:p>
        </w:tc>
      </w:tr>
      <w:tr w:rsidR="00045C91" w:rsidRPr="00BB57D2" w14:paraId="572F8666" w14:textId="77777777" w:rsidTr="00525562">
        <w:trPr>
          <w:trHeight w:val="293"/>
        </w:trPr>
        <w:tc>
          <w:tcPr>
            <w:tcW w:w="3609" w:type="dxa"/>
            <w:tcBorders>
              <w:top w:val="nil"/>
              <w:left w:val="single" w:sz="4" w:space="0" w:color="auto"/>
              <w:bottom w:val="single" w:sz="4" w:space="0" w:color="auto"/>
              <w:right w:val="single" w:sz="4" w:space="0" w:color="auto"/>
            </w:tcBorders>
            <w:shd w:val="clear" w:color="000000" w:fill="C4D79B"/>
            <w:noWrap/>
            <w:vAlign w:val="bottom"/>
            <w:hideMark/>
          </w:tcPr>
          <w:p w14:paraId="7CF4D22A" w14:textId="1CD0459E" w:rsidR="00045C91" w:rsidRPr="00BB57D2" w:rsidRDefault="00255062" w:rsidP="00525562">
            <w:pPr>
              <w:spacing w:after="0" w:line="240" w:lineRule="auto"/>
              <w:rPr>
                <w:rFonts w:ascii="Calibri" w:eastAsia="Times New Roman" w:hAnsi="Calibri" w:cs="Times New Roman"/>
                <w:color w:val="000000"/>
                <w:sz w:val="24"/>
                <w:szCs w:val="24"/>
              </w:rPr>
            </w:pPr>
            <w:proofErr w:type="spellStart"/>
            <w:proofErr w:type="gramStart"/>
            <w:r>
              <w:rPr>
                <w:rFonts w:ascii="Calibri" w:eastAsia="Times New Roman" w:hAnsi="Calibri" w:cs="Times New Roman"/>
                <w:color w:val="000000"/>
                <w:sz w:val="24"/>
                <w:szCs w:val="24"/>
              </w:rPr>
              <w:t>nurseID</w:t>
            </w:r>
            <w:proofErr w:type="spellEnd"/>
            <w:proofErr w:type="gramEnd"/>
            <w:r>
              <w:rPr>
                <w:rFonts w:ascii="Calibri" w:eastAsia="Times New Roman" w:hAnsi="Calibri" w:cs="Times New Roman"/>
                <w:color w:val="000000"/>
                <w:sz w:val="24"/>
                <w:szCs w:val="24"/>
              </w:rPr>
              <w:t>: INT,</w:t>
            </w:r>
            <w:r w:rsidR="00045C91" w:rsidRPr="00BB57D2">
              <w:rPr>
                <w:rFonts w:ascii="Calibri" w:eastAsia="Times New Roman" w:hAnsi="Calibri" w:cs="Times New Roman"/>
                <w:color w:val="000000"/>
                <w:sz w:val="24"/>
                <w:szCs w:val="24"/>
              </w:rPr>
              <w:t xml:space="preserve"> FOREIGN KEY</w:t>
            </w:r>
          </w:p>
        </w:tc>
      </w:tr>
    </w:tbl>
    <w:p w14:paraId="5543DBAF"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274FA03E" w14:textId="77777777" w:rsidR="00045C91" w:rsidRDefault="00045C91" w:rsidP="00045C91">
      <w:pPr>
        <w:spacing w:after="0" w:line="240" w:lineRule="auto"/>
        <w:ind w:firstLine="720"/>
        <w:rPr>
          <w:rFonts w:ascii="Times New Roman" w:eastAsia="Times New Roman" w:hAnsi="Times New Roman" w:cs="Times New Roman"/>
          <w:sz w:val="24"/>
          <w:szCs w:val="24"/>
        </w:rPr>
      </w:pPr>
    </w:p>
    <w:tbl>
      <w:tblPr>
        <w:tblW w:w="3835" w:type="dxa"/>
        <w:tblLook w:val="04A0" w:firstRow="1" w:lastRow="0" w:firstColumn="1" w:lastColumn="0" w:noHBand="0" w:noVBand="1"/>
      </w:tblPr>
      <w:tblGrid>
        <w:gridCol w:w="3835"/>
      </w:tblGrid>
      <w:tr w:rsidR="00045C91" w:rsidRPr="00BB57D2" w14:paraId="3F5F5546" w14:textId="77777777" w:rsidTr="00C05753">
        <w:trPr>
          <w:trHeight w:val="460"/>
        </w:trPr>
        <w:tc>
          <w:tcPr>
            <w:tcW w:w="3835" w:type="dxa"/>
            <w:tcBorders>
              <w:top w:val="single" w:sz="4" w:space="0" w:color="auto"/>
              <w:left w:val="single" w:sz="4" w:space="0" w:color="auto"/>
              <w:bottom w:val="single" w:sz="4" w:space="0" w:color="auto"/>
              <w:right w:val="single" w:sz="4" w:space="0" w:color="auto"/>
            </w:tcBorders>
            <w:shd w:val="clear" w:color="000000" w:fill="E26B0A"/>
            <w:noWrap/>
            <w:vAlign w:val="bottom"/>
            <w:hideMark/>
          </w:tcPr>
          <w:p w14:paraId="34C331EE" w14:textId="77777777" w:rsidR="00045C91" w:rsidRPr="00BB57D2" w:rsidRDefault="00045C91" w:rsidP="00C05753">
            <w:pPr>
              <w:spacing w:after="0" w:line="240" w:lineRule="auto"/>
              <w:jc w:val="center"/>
              <w:rPr>
                <w:rFonts w:ascii="Calibri" w:eastAsia="Times New Roman" w:hAnsi="Calibri" w:cs="Times New Roman"/>
                <w:b/>
                <w:bCs/>
                <w:color w:val="000000"/>
                <w:sz w:val="24"/>
                <w:szCs w:val="24"/>
              </w:rPr>
            </w:pPr>
            <w:r w:rsidRPr="00BB57D2">
              <w:rPr>
                <w:rFonts w:ascii="Calibri" w:eastAsia="Times New Roman" w:hAnsi="Calibri" w:cs="Times New Roman"/>
                <w:b/>
                <w:bCs/>
                <w:color w:val="000000"/>
                <w:sz w:val="24"/>
                <w:szCs w:val="24"/>
              </w:rPr>
              <w:t>Patient</w:t>
            </w:r>
          </w:p>
        </w:tc>
      </w:tr>
      <w:tr w:rsidR="00045C91" w:rsidRPr="00BB57D2" w14:paraId="74B82788" w14:textId="77777777" w:rsidTr="00C05753">
        <w:trPr>
          <w:trHeight w:val="300"/>
        </w:trPr>
        <w:tc>
          <w:tcPr>
            <w:tcW w:w="3835" w:type="dxa"/>
            <w:tcBorders>
              <w:top w:val="nil"/>
              <w:left w:val="single" w:sz="4" w:space="0" w:color="auto"/>
              <w:bottom w:val="nil"/>
              <w:right w:val="single" w:sz="4" w:space="0" w:color="auto"/>
            </w:tcBorders>
            <w:shd w:val="clear" w:color="000000" w:fill="FABF8F"/>
            <w:noWrap/>
            <w:vAlign w:val="bottom"/>
            <w:hideMark/>
          </w:tcPr>
          <w:p w14:paraId="475721CA" w14:textId="67AB3131" w:rsidR="00045C91" w:rsidRPr="00BB57D2" w:rsidRDefault="00045C91" w:rsidP="00C05753">
            <w:pPr>
              <w:spacing w:after="0" w:line="240" w:lineRule="auto"/>
              <w:rPr>
                <w:rFonts w:ascii="Calibri" w:eastAsia="Times New Roman" w:hAnsi="Calibri" w:cs="Times New Roman"/>
                <w:color w:val="000000"/>
                <w:sz w:val="24"/>
                <w:szCs w:val="24"/>
              </w:rPr>
            </w:pPr>
            <w:r>
              <w:rPr>
                <w:rFonts w:ascii="Calibri" w:eastAsia="Times New Roman" w:hAnsi="Calibri" w:cs="Times New Roman"/>
                <w:noProof/>
                <w:color w:val="000000"/>
                <w:sz w:val="24"/>
                <w:szCs w:val="24"/>
              </w:rPr>
              <mc:AlternateContent>
                <mc:Choice Requires="wps">
                  <w:drawing>
                    <wp:anchor distT="0" distB="0" distL="114300" distR="114300" simplePos="0" relativeHeight="251661312" behindDoc="0" locked="0" layoutInCell="1" allowOverlap="1" wp14:anchorId="1501F0BD" wp14:editId="3B10D788">
                      <wp:simplePos x="0" y="0"/>
                      <wp:positionH relativeFrom="column">
                        <wp:posOffset>2409190</wp:posOffset>
                      </wp:positionH>
                      <wp:positionV relativeFrom="paragraph">
                        <wp:posOffset>123825</wp:posOffset>
                      </wp:positionV>
                      <wp:extent cx="1028700" cy="635000"/>
                      <wp:effectExtent l="76200" t="101600" r="63500" b="177800"/>
                      <wp:wrapNone/>
                      <wp:docPr id="6" name="Elbow Connector 6"/>
                      <wp:cNvGraphicFramePr/>
                      <a:graphic xmlns:a="http://schemas.openxmlformats.org/drawingml/2006/main">
                        <a:graphicData uri="http://schemas.microsoft.com/office/word/2010/wordprocessingShape">
                          <wps:wsp>
                            <wps:cNvCnPr/>
                            <wps:spPr>
                              <a:xfrm>
                                <a:off x="0" y="0"/>
                                <a:ext cx="1028700" cy="635000"/>
                              </a:xfrm>
                              <a:prstGeom prst="bent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 o:spid="_x0000_s1026" type="#_x0000_t34" style="position:absolute;margin-left:189.7pt;margin-top:9.75pt;width:81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" strokecolor="#4f81bd [3204]" strokeweight="2pt">
                      <v:stroke startarrow="open" endarrow="open"/>
                      <v:shadow on="t" opacity="24903f" mv:blur="40000f" origin=",.5" offset="0,20000emu"/>
                    </v:shape>
                  </w:pict>
                </mc:Fallback>
              </mc:AlternateContent>
            </w:r>
            <w:proofErr w:type="spellStart"/>
            <w:proofErr w:type="gramStart"/>
            <w:r w:rsidR="00255062">
              <w:rPr>
                <w:rFonts w:ascii="Calibri" w:eastAsia="Times New Roman" w:hAnsi="Calibri" w:cs="Times New Roman"/>
                <w:color w:val="000000"/>
                <w:sz w:val="24"/>
                <w:szCs w:val="24"/>
              </w:rPr>
              <w:t>patient</w:t>
            </w:r>
            <w:proofErr w:type="gramEnd"/>
            <w:r w:rsidR="00255062">
              <w:rPr>
                <w:rFonts w:ascii="Calibri" w:eastAsia="Times New Roman" w:hAnsi="Calibri" w:cs="Times New Roman"/>
                <w:color w:val="000000"/>
                <w:sz w:val="24"/>
                <w:szCs w:val="24"/>
              </w:rPr>
              <w:t>_id</w:t>
            </w:r>
            <w:proofErr w:type="spellEnd"/>
            <w:r w:rsidR="00255062">
              <w:rPr>
                <w:rFonts w:ascii="Calibri" w:eastAsia="Times New Roman" w:hAnsi="Calibri" w:cs="Times New Roman"/>
                <w:color w:val="000000"/>
                <w:sz w:val="24"/>
                <w:szCs w:val="24"/>
              </w:rPr>
              <w:t>: INT,</w:t>
            </w:r>
            <w:r w:rsidRPr="00BB57D2">
              <w:rPr>
                <w:rFonts w:ascii="Calibri" w:eastAsia="Times New Roman" w:hAnsi="Calibri" w:cs="Times New Roman"/>
                <w:color w:val="000000"/>
                <w:sz w:val="24"/>
                <w:szCs w:val="24"/>
              </w:rPr>
              <w:t xml:space="preserve"> PRIMARY KEY</w:t>
            </w:r>
          </w:p>
        </w:tc>
      </w:tr>
      <w:tr w:rsidR="00045C91" w:rsidRPr="00BB57D2" w14:paraId="1E484032" w14:textId="77777777" w:rsidTr="00C05753">
        <w:trPr>
          <w:trHeight w:val="300"/>
        </w:trPr>
        <w:tc>
          <w:tcPr>
            <w:tcW w:w="3835" w:type="dxa"/>
            <w:tcBorders>
              <w:top w:val="nil"/>
              <w:left w:val="single" w:sz="4" w:space="0" w:color="auto"/>
              <w:bottom w:val="nil"/>
              <w:right w:val="single" w:sz="4" w:space="0" w:color="auto"/>
            </w:tcBorders>
            <w:shd w:val="clear" w:color="000000" w:fill="FABF8F"/>
            <w:noWrap/>
            <w:vAlign w:val="bottom"/>
            <w:hideMark/>
          </w:tcPr>
          <w:p w14:paraId="57D194D9" w14:textId="3298F2A2" w:rsidR="00045C91" w:rsidRPr="00BB57D2" w:rsidRDefault="00255062" w:rsidP="00C05753">
            <w:pPr>
              <w:spacing w:after="0" w:line="240" w:lineRule="auto"/>
              <w:rPr>
                <w:rFonts w:ascii="Calibri" w:eastAsia="Times New Roman" w:hAnsi="Calibri" w:cs="Times New Roman"/>
                <w:color w:val="000000"/>
                <w:sz w:val="24"/>
                <w:szCs w:val="24"/>
              </w:rPr>
            </w:pPr>
            <w:proofErr w:type="spellStart"/>
            <w:proofErr w:type="gramStart"/>
            <w:r>
              <w:rPr>
                <w:rFonts w:ascii="Calibri" w:eastAsia="Times New Roman" w:hAnsi="Calibri" w:cs="Times New Roman"/>
                <w:color w:val="000000"/>
                <w:sz w:val="24"/>
                <w:szCs w:val="24"/>
              </w:rPr>
              <w:t>patientName</w:t>
            </w:r>
            <w:proofErr w:type="spellEnd"/>
            <w:proofErr w:type="gramEnd"/>
            <w:r>
              <w:rPr>
                <w:rFonts w:ascii="Calibri" w:eastAsia="Times New Roman" w:hAnsi="Calibri" w:cs="Times New Roman"/>
                <w:color w:val="000000"/>
                <w:sz w:val="24"/>
                <w:szCs w:val="24"/>
              </w:rPr>
              <w:t>: VARCHAR</w:t>
            </w:r>
          </w:p>
        </w:tc>
      </w:tr>
      <w:tr w:rsidR="00045C91" w:rsidRPr="00BB57D2" w14:paraId="50C3BAD7" w14:textId="77777777" w:rsidTr="00C05753">
        <w:trPr>
          <w:trHeight w:val="300"/>
        </w:trPr>
        <w:tc>
          <w:tcPr>
            <w:tcW w:w="3835" w:type="dxa"/>
            <w:tcBorders>
              <w:top w:val="nil"/>
              <w:left w:val="single" w:sz="4" w:space="0" w:color="auto"/>
              <w:bottom w:val="nil"/>
              <w:right w:val="single" w:sz="4" w:space="0" w:color="auto"/>
            </w:tcBorders>
            <w:shd w:val="clear" w:color="000000" w:fill="FABF8F"/>
            <w:noWrap/>
            <w:vAlign w:val="bottom"/>
            <w:hideMark/>
          </w:tcPr>
          <w:p w14:paraId="54D37F33" w14:textId="0B832307" w:rsidR="00045C91" w:rsidRPr="00BB57D2" w:rsidRDefault="00045C91" w:rsidP="00C05753">
            <w:pPr>
              <w:spacing w:after="0" w:line="240" w:lineRule="auto"/>
              <w:rPr>
                <w:rFonts w:ascii="Calibri" w:eastAsia="Times New Roman" w:hAnsi="Calibri" w:cs="Times New Roman"/>
                <w:color w:val="000000"/>
                <w:sz w:val="24"/>
                <w:szCs w:val="24"/>
              </w:rPr>
            </w:pPr>
            <w:r w:rsidRPr="00BB57D2">
              <w:rPr>
                <w:rFonts w:ascii="Calibri" w:eastAsia="Times New Roman" w:hAnsi="Calibri" w:cs="Times New Roman"/>
                <w:color w:val="000000"/>
                <w:sz w:val="24"/>
                <w:szCs w:val="24"/>
              </w:rPr>
              <w:t>Room: I</w:t>
            </w:r>
            <w:r w:rsidR="00255062">
              <w:rPr>
                <w:rFonts w:ascii="Calibri" w:eastAsia="Times New Roman" w:hAnsi="Calibri" w:cs="Times New Roman"/>
                <w:color w:val="000000"/>
                <w:sz w:val="24"/>
                <w:szCs w:val="24"/>
              </w:rPr>
              <w:t>NT</w:t>
            </w:r>
          </w:p>
        </w:tc>
      </w:tr>
      <w:tr w:rsidR="00045C91" w:rsidRPr="00BB57D2" w14:paraId="5E374881" w14:textId="77777777" w:rsidTr="00C05753">
        <w:trPr>
          <w:trHeight w:val="300"/>
        </w:trPr>
        <w:tc>
          <w:tcPr>
            <w:tcW w:w="3835" w:type="dxa"/>
            <w:tcBorders>
              <w:top w:val="nil"/>
              <w:left w:val="single" w:sz="4" w:space="0" w:color="auto"/>
              <w:bottom w:val="single" w:sz="4" w:space="0" w:color="auto"/>
              <w:right w:val="single" w:sz="4" w:space="0" w:color="auto"/>
            </w:tcBorders>
            <w:shd w:val="clear" w:color="000000" w:fill="FABF8F"/>
            <w:noWrap/>
            <w:vAlign w:val="bottom"/>
            <w:hideMark/>
          </w:tcPr>
          <w:p w14:paraId="7FE3B8D9" w14:textId="509205F3" w:rsidR="00045C91" w:rsidRPr="00BB57D2" w:rsidRDefault="00045C91" w:rsidP="00C05753">
            <w:pPr>
              <w:spacing w:after="0" w:line="240" w:lineRule="auto"/>
              <w:rPr>
                <w:rFonts w:ascii="Calibri" w:eastAsia="Times New Roman" w:hAnsi="Calibri" w:cs="Times New Roman"/>
                <w:color w:val="000000"/>
                <w:sz w:val="24"/>
                <w:szCs w:val="24"/>
              </w:rPr>
            </w:pPr>
            <w:r w:rsidRPr="00BB57D2">
              <w:rPr>
                <w:rFonts w:ascii="Calibri" w:eastAsia="Times New Roman" w:hAnsi="Calibri" w:cs="Times New Roman"/>
                <w:color w:val="000000"/>
                <w:sz w:val="24"/>
                <w:szCs w:val="24"/>
              </w:rPr>
              <w:t xml:space="preserve">Bill: </w:t>
            </w:r>
            <w:r w:rsidR="00255062">
              <w:rPr>
                <w:rFonts w:ascii="Calibri" w:eastAsia="Times New Roman" w:hAnsi="Calibri" w:cs="Times New Roman"/>
                <w:color w:val="000000"/>
                <w:sz w:val="24"/>
                <w:szCs w:val="24"/>
              </w:rPr>
              <w:t>DOUBLE</w:t>
            </w:r>
          </w:p>
        </w:tc>
      </w:tr>
    </w:tbl>
    <w:tbl>
      <w:tblPr>
        <w:tblpPr w:leftFromText="180" w:rightFromText="180" w:vertAnchor="page" w:horzAnchor="page" w:tblpX="6949" w:tblpY="7921"/>
        <w:tblW w:w="3520" w:type="dxa"/>
        <w:tblLook w:val="04A0" w:firstRow="1" w:lastRow="0" w:firstColumn="1" w:lastColumn="0" w:noHBand="0" w:noVBand="1"/>
      </w:tblPr>
      <w:tblGrid>
        <w:gridCol w:w="3520"/>
      </w:tblGrid>
      <w:tr w:rsidR="00045C91" w:rsidRPr="00BB57D2" w14:paraId="3E58C7C5" w14:textId="77777777" w:rsidTr="00525562">
        <w:trPr>
          <w:trHeight w:val="480"/>
        </w:trPr>
        <w:tc>
          <w:tcPr>
            <w:tcW w:w="3520" w:type="dxa"/>
            <w:tcBorders>
              <w:top w:val="single" w:sz="4" w:space="0" w:color="auto"/>
              <w:left w:val="single" w:sz="4" w:space="0" w:color="auto"/>
              <w:bottom w:val="single" w:sz="4" w:space="0" w:color="auto"/>
              <w:right w:val="single" w:sz="4" w:space="0" w:color="auto"/>
            </w:tcBorders>
            <w:shd w:val="clear" w:color="000000" w:fill="31869B"/>
            <w:noWrap/>
            <w:vAlign w:val="bottom"/>
            <w:hideMark/>
          </w:tcPr>
          <w:p w14:paraId="09E55775" w14:textId="77777777" w:rsidR="00045C91" w:rsidRPr="00BB57D2" w:rsidRDefault="00045C91" w:rsidP="00525562">
            <w:pPr>
              <w:spacing w:after="0" w:line="240" w:lineRule="auto"/>
              <w:jc w:val="center"/>
              <w:rPr>
                <w:rFonts w:ascii="Calibri" w:eastAsia="Times New Roman" w:hAnsi="Calibri" w:cs="Times New Roman"/>
                <w:b/>
                <w:bCs/>
                <w:color w:val="000000"/>
                <w:sz w:val="24"/>
                <w:szCs w:val="24"/>
              </w:rPr>
            </w:pPr>
            <w:proofErr w:type="spellStart"/>
            <w:r w:rsidRPr="00BB57D2">
              <w:rPr>
                <w:rFonts w:ascii="Calibri" w:eastAsia="Times New Roman" w:hAnsi="Calibri" w:cs="Times New Roman"/>
                <w:b/>
                <w:bCs/>
                <w:color w:val="000000"/>
                <w:sz w:val="24"/>
                <w:szCs w:val="24"/>
              </w:rPr>
              <w:t>Item_Patient</w:t>
            </w:r>
            <w:proofErr w:type="spellEnd"/>
          </w:p>
        </w:tc>
      </w:tr>
      <w:tr w:rsidR="00045C91" w:rsidRPr="00BB57D2" w14:paraId="3ABBAF25" w14:textId="77777777" w:rsidTr="00525562">
        <w:trPr>
          <w:trHeight w:val="300"/>
        </w:trPr>
        <w:tc>
          <w:tcPr>
            <w:tcW w:w="3520" w:type="dxa"/>
            <w:tcBorders>
              <w:top w:val="nil"/>
              <w:left w:val="single" w:sz="4" w:space="0" w:color="auto"/>
              <w:bottom w:val="nil"/>
              <w:right w:val="single" w:sz="4" w:space="0" w:color="auto"/>
            </w:tcBorders>
            <w:shd w:val="clear" w:color="000000" w:fill="B7DEE8"/>
            <w:noWrap/>
            <w:vAlign w:val="bottom"/>
            <w:hideMark/>
          </w:tcPr>
          <w:p w14:paraId="6EF4A71B" w14:textId="47A42B37" w:rsidR="00045C91" w:rsidRPr="00BB57D2" w:rsidRDefault="00045C91" w:rsidP="00525562">
            <w:pPr>
              <w:spacing w:after="0" w:line="240" w:lineRule="auto"/>
              <w:rPr>
                <w:rFonts w:ascii="Calibri" w:eastAsia="Times New Roman" w:hAnsi="Calibri" w:cs="Times New Roman"/>
                <w:color w:val="000000"/>
                <w:sz w:val="24"/>
                <w:szCs w:val="24"/>
              </w:rPr>
            </w:pPr>
            <w:proofErr w:type="spellStart"/>
            <w:proofErr w:type="gramStart"/>
            <w:r w:rsidRPr="00BB57D2">
              <w:rPr>
                <w:rFonts w:ascii="Calibri" w:eastAsia="Times New Roman" w:hAnsi="Calibri" w:cs="Times New Roman"/>
                <w:color w:val="000000"/>
                <w:sz w:val="24"/>
                <w:szCs w:val="24"/>
              </w:rPr>
              <w:t>item</w:t>
            </w:r>
            <w:proofErr w:type="gramEnd"/>
            <w:r w:rsidR="00255062">
              <w:rPr>
                <w:rFonts w:ascii="Calibri" w:eastAsia="Times New Roman" w:hAnsi="Calibri" w:cs="Times New Roman"/>
                <w:color w:val="000000"/>
                <w:sz w:val="24"/>
                <w:szCs w:val="24"/>
              </w:rPr>
              <w:t>_patientID</w:t>
            </w:r>
            <w:proofErr w:type="spellEnd"/>
            <w:r w:rsidR="00255062">
              <w:rPr>
                <w:rFonts w:ascii="Calibri" w:eastAsia="Times New Roman" w:hAnsi="Calibri" w:cs="Times New Roman"/>
                <w:color w:val="000000"/>
                <w:sz w:val="24"/>
                <w:szCs w:val="24"/>
              </w:rPr>
              <w:t xml:space="preserve">: INT, </w:t>
            </w:r>
            <w:r w:rsidRPr="00BB57D2">
              <w:rPr>
                <w:rFonts w:ascii="Calibri" w:eastAsia="Times New Roman" w:hAnsi="Calibri" w:cs="Times New Roman"/>
                <w:color w:val="000000"/>
                <w:sz w:val="24"/>
                <w:szCs w:val="24"/>
              </w:rPr>
              <w:t>PRIMARY KEY</w:t>
            </w:r>
          </w:p>
        </w:tc>
      </w:tr>
      <w:tr w:rsidR="00045C91" w:rsidRPr="00BB57D2" w14:paraId="68B5C673" w14:textId="77777777" w:rsidTr="00525562">
        <w:trPr>
          <w:trHeight w:val="300"/>
        </w:trPr>
        <w:tc>
          <w:tcPr>
            <w:tcW w:w="3520" w:type="dxa"/>
            <w:tcBorders>
              <w:top w:val="nil"/>
              <w:left w:val="single" w:sz="4" w:space="0" w:color="auto"/>
              <w:bottom w:val="nil"/>
              <w:right w:val="single" w:sz="4" w:space="0" w:color="auto"/>
            </w:tcBorders>
            <w:shd w:val="clear" w:color="000000" w:fill="B7DEE8"/>
            <w:noWrap/>
            <w:vAlign w:val="bottom"/>
            <w:hideMark/>
          </w:tcPr>
          <w:p w14:paraId="4D3AED7E" w14:textId="29B7416B" w:rsidR="00045C91" w:rsidRPr="00BB57D2" w:rsidRDefault="00255062" w:rsidP="00525562">
            <w:pPr>
              <w:spacing w:after="0" w:line="240" w:lineRule="auto"/>
              <w:rPr>
                <w:rFonts w:ascii="Calibri" w:eastAsia="Times New Roman" w:hAnsi="Calibri" w:cs="Times New Roman"/>
                <w:color w:val="000000"/>
                <w:sz w:val="24"/>
                <w:szCs w:val="24"/>
              </w:rPr>
            </w:pPr>
            <w:proofErr w:type="spellStart"/>
            <w:proofErr w:type="gramStart"/>
            <w:r>
              <w:rPr>
                <w:rFonts w:ascii="Calibri" w:eastAsia="Times New Roman" w:hAnsi="Calibri" w:cs="Times New Roman"/>
                <w:color w:val="000000"/>
                <w:sz w:val="24"/>
                <w:szCs w:val="24"/>
              </w:rPr>
              <w:t>patient</w:t>
            </w:r>
            <w:proofErr w:type="gramEnd"/>
            <w:r>
              <w:rPr>
                <w:rFonts w:ascii="Calibri" w:eastAsia="Times New Roman" w:hAnsi="Calibri" w:cs="Times New Roman"/>
                <w:color w:val="000000"/>
                <w:sz w:val="24"/>
                <w:szCs w:val="24"/>
              </w:rPr>
              <w:t>_id</w:t>
            </w:r>
            <w:proofErr w:type="spellEnd"/>
            <w:r>
              <w:rPr>
                <w:rFonts w:ascii="Calibri" w:eastAsia="Times New Roman" w:hAnsi="Calibri" w:cs="Times New Roman"/>
                <w:color w:val="000000"/>
                <w:sz w:val="24"/>
                <w:szCs w:val="24"/>
              </w:rPr>
              <w:t>: INT,</w:t>
            </w:r>
            <w:r w:rsidR="00045C91" w:rsidRPr="00BB57D2">
              <w:rPr>
                <w:rFonts w:ascii="Calibri" w:eastAsia="Times New Roman" w:hAnsi="Calibri" w:cs="Times New Roman"/>
                <w:color w:val="000000"/>
                <w:sz w:val="24"/>
                <w:szCs w:val="24"/>
              </w:rPr>
              <w:t xml:space="preserve"> FOREIGN KEY</w:t>
            </w:r>
          </w:p>
        </w:tc>
      </w:tr>
      <w:tr w:rsidR="00045C91" w:rsidRPr="00BB57D2" w14:paraId="12B737D0" w14:textId="77777777" w:rsidTr="00525562">
        <w:trPr>
          <w:trHeight w:val="300"/>
        </w:trPr>
        <w:tc>
          <w:tcPr>
            <w:tcW w:w="3520" w:type="dxa"/>
            <w:tcBorders>
              <w:top w:val="nil"/>
              <w:left w:val="single" w:sz="4" w:space="0" w:color="auto"/>
              <w:bottom w:val="single" w:sz="4" w:space="0" w:color="auto"/>
              <w:right w:val="single" w:sz="4" w:space="0" w:color="auto"/>
            </w:tcBorders>
            <w:shd w:val="clear" w:color="000000" w:fill="B7DEE8"/>
            <w:noWrap/>
            <w:vAlign w:val="bottom"/>
            <w:hideMark/>
          </w:tcPr>
          <w:p w14:paraId="208B1527" w14:textId="1A5D7D67" w:rsidR="00045C91" w:rsidRPr="00BB57D2" w:rsidRDefault="00255062" w:rsidP="00525562">
            <w:pPr>
              <w:spacing w:after="0" w:line="240" w:lineRule="auto"/>
              <w:rPr>
                <w:rFonts w:ascii="Calibri" w:eastAsia="Times New Roman" w:hAnsi="Calibri" w:cs="Times New Roman"/>
                <w:color w:val="000000"/>
                <w:sz w:val="24"/>
                <w:szCs w:val="24"/>
              </w:rPr>
            </w:pPr>
            <w:proofErr w:type="spellStart"/>
            <w:proofErr w:type="gramStart"/>
            <w:r>
              <w:rPr>
                <w:rFonts w:ascii="Calibri" w:eastAsia="Times New Roman" w:hAnsi="Calibri" w:cs="Times New Roman"/>
                <w:color w:val="000000"/>
                <w:sz w:val="24"/>
                <w:szCs w:val="24"/>
              </w:rPr>
              <w:t>item</w:t>
            </w:r>
            <w:proofErr w:type="gramEnd"/>
            <w:r>
              <w:rPr>
                <w:rFonts w:ascii="Calibri" w:eastAsia="Times New Roman" w:hAnsi="Calibri" w:cs="Times New Roman"/>
                <w:color w:val="000000"/>
                <w:sz w:val="24"/>
                <w:szCs w:val="24"/>
              </w:rPr>
              <w:t>_patientID</w:t>
            </w:r>
            <w:proofErr w:type="spellEnd"/>
            <w:r>
              <w:rPr>
                <w:rFonts w:ascii="Calibri" w:eastAsia="Times New Roman" w:hAnsi="Calibri" w:cs="Times New Roman"/>
                <w:color w:val="000000"/>
                <w:sz w:val="24"/>
                <w:szCs w:val="24"/>
              </w:rPr>
              <w:t>: INT,</w:t>
            </w:r>
            <w:r w:rsidR="00045C91" w:rsidRPr="00BB57D2">
              <w:rPr>
                <w:rFonts w:ascii="Calibri" w:eastAsia="Times New Roman" w:hAnsi="Calibri" w:cs="Times New Roman"/>
                <w:color w:val="000000"/>
                <w:sz w:val="24"/>
                <w:szCs w:val="24"/>
              </w:rPr>
              <w:t xml:space="preserve"> FOREIGN KEY</w:t>
            </w:r>
          </w:p>
        </w:tc>
      </w:tr>
    </w:tbl>
    <w:p w14:paraId="19E4D459" w14:textId="77777777" w:rsidR="00045C91" w:rsidRDefault="00045C91" w:rsidP="00045C91">
      <w:pPr>
        <w:spacing w:after="0" w:line="240" w:lineRule="auto"/>
        <w:ind w:firstLine="720"/>
        <w:rPr>
          <w:rFonts w:ascii="Times New Roman" w:eastAsia="Times New Roman" w:hAnsi="Times New Roman" w:cs="Times New Roman"/>
          <w:sz w:val="24"/>
          <w:szCs w:val="24"/>
        </w:rPr>
      </w:pPr>
    </w:p>
    <w:p w14:paraId="7AB30D21" w14:textId="0CFB13FF" w:rsidR="00045C91" w:rsidRDefault="00255062" w:rsidP="00045C91">
      <w:pPr>
        <w:spacing w:after="0" w:line="240" w:lineRule="auto"/>
        <w:ind w:firstLine="720"/>
        <w:rPr>
          <w:rFonts w:ascii="Times New Roman" w:eastAsia="Times New Roman" w:hAnsi="Times New Roman" w:cs="Times New Roman"/>
          <w:sz w:val="24"/>
          <w:szCs w:val="24"/>
        </w:rPr>
      </w:pPr>
      <w:r>
        <w:rPr>
          <w:rFonts w:ascii="Calibri" w:eastAsia="Times New Roman" w:hAnsi="Calibri" w:cs="Times New Roman"/>
          <w:noProof/>
          <w:color w:val="000000"/>
          <w:sz w:val="24"/>
          <w:szCs w:val="24"/>
        </w:rPr>
        <mc:AlternateContent>
          <mc:Choice Requires="wps">
            <w:drawing>
              <wp:anchor distT="0" distB="0" distL="114300" distR="114300" simplePos="0" relativeHeight="251662336" behindDoc="0" locked="0" layoutInCell="1" allowOverlap="1" wp14:anchorId="0E16BCEE" wp14:editId="5E22FFA7">
                <wp:simplePos x="0" y="0"/>
                <wp:positionH relativeFrom="column">
                  <wp:posOffset>2244725</wp:posOffset>
                </wp:positionH>
                <wp:positionV relativeFrom="paragraph">
                  <wp:posOffset>46990</wp:posOffset>
                </wp:positionV>
                <wp:extent cx="1188720" cy="539750"/>
                <wp:effectExtent l="76200" t="101600" r="5080" b="171450"/>
                <wp:wrapNone/>
                <wp:docPr id="8" name="Elbow Connector 8"/>
                <wp:cNvGraphicFramePr/>
                <a:graphic xmlns:a="http://schemas.openxmlformats.org/drawingml/2006/main">
                  <a:graphicData uri="http://schemas.microsoft.com/office/word/2010/wordprocessingShape">
                    <wps:wsp>
                      <wps:cNvCnPr/>
                      <wps:spPr>
                        <a:xfrm flipV="1">
                          <a:off x="0" y="0"/>
                          <a:ext cx="1188720" cy="539750"/>
                        </a:xfrm>
                        <a:prstGeom prst="bent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 o:spid="_x0000_s1026" type="#_x0000_t34" style="position:absolute;margin-left:176.75pt;margin-top:3.7pt;width:93.6pt;height:4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" strokecolor="#4f81bd [3204]" strokeweight="2pt">
                <v:stroke startarrow="open" endarrow="open"/>
                <v:shadow on="t" opacity="24903f" mv:blur="40000f" origin=",.5" offset="0,20000emu"/>
              </v:shape>
            </w:pict>
          </mc:Fallback>
        </mc:AlternateContent>
      </w:r>
    </w:p>
    <w:tbl>
      <w:tblPr>
        <w:tblW w:w="3480" w:type="dxa"/>
        <w:tblInd w:w="93" w:type="dxa"/>
        <w:tblLook w:val="04A0" w:firstRow="1" w:lastRow="0" w:firstColumn="1" w:lastColumn="0" w:noHBand="0" w:noVBand="1"/>
      </w:tblPr>
      <w:tblGrid>
        <w:gridCol w:w="3480"/>
      </w:tblGrid>
      <w:tr w:rsidR="00045C91" w:rsidRPr="005A0747" w14:paraId="55937E76" w14:textId="77777777" w:rsidTr="00C05753">
        <w:trPr>
          <w:trHeight w:val="480"/>
        </w:trPr>
        <w:tc>
          <w:tcPr>
            <w:tcW w:w="3480" w:type="dxa"/>
            <w:tcBorders>
              <w:top w:val="single" w:sz="4" w:space="0" w:color="auto"/>
              <w:left w:val="single" w:sz="4" w:space="0" w:color="auto"/>
              <w:bottom w:val="nil"/>
              <w:right w:val="single" w:sz="4" w:space="0" w:color="auto"/>
            </w:tcBorders>
            <w:shd w:val="clear" w:color="000000" w:fill="60497A"/>
            <w:noWrap/>
            <w:vAlign w:val="bottom"/>
            <w:hideMark/>
          </w:tcPr>
          <w:p w14:paraId="420BB109" w14:textId="77777777" w:rsidR="00045C91" w:rsidRPr="005A0747" w:rsidRDefault="00045C91" w:rsidP="00C05753">
            <w:pPr>
              <w:spacing w:after="0" w:line="240" w:lineRule="auto"/>
              <w:jc w:val="center"/>
              <w:rPr>
                <w:rFonts w:ascii="Calibri" w:eastAsia="Times New Roman" w:hAnsi="Calibri" w:cs="Times New Roman"/>
                <w:b/>
                <w:bCs/>
                <w:color w:val="000000"/>
                <w:sz w:val="24"/>
                <w:szCs w:val="24"/>
              </w:rPr>
            </w:pPr>
            <w:r w:rsidRPr="005A0747">
              <w:rPr>
                <w:rFonts w:ascii="Calibri" w:eastAsia="Times New Roman" w:hAnsi="Calibri" w:cs="Times New Roman"/>
                <w:b/>
                <w:bCs/>
                <w:color w:val="000000"/>
                <w:sz w:val="24"/>
                <w:szCs w:val="24"/>
              </w:rPr>
              <w:t>Item</w:t>
            </w:r>
          </w:p>
        </w:tc>
      </w:tr>
      <w:tr w:rsidR="00045C91" w:rsidRPr="005A0747" w14:paraId="130FB544" w14:textId="77777777" w:rsidTr="00C05753">
        <w:trPr>
          <w:trHeight w:val="300"/>
        </w:trPr>
        <w:tc>
          <w:tcPr>
            <w:tcW w:w="3480" w:type="dxa"/>
            <w:tcBorders>
              <w:top w:val="single" w:sz="4" w:space="0" w:color="auto"/>
              <w:left w:val="single" w:sz="4" w:space="0" w:color="auto"/>
              <w:bottom w:val="nil"/>
              <w:right w:val="single" w:sz="4" w:space="0" w:color="auto"/>
            </w:tcBorders>
            <w:shd w:val="clear" w:color="000000" w:fill="B1A0C7"/>
            <w:noWrap/>
            <w:vAlign w:val="bottom"/>
            <w:hideMark/>
          </w:tcPr>
          <w:p w14:paraId="166746B1" w14:textId="4C5F9CD2" w:rsidR="00045C91" w:rsidRPr="005A0747" w:rsidRDefault="00255062" w:rsidP="00C05753">
            <w:pPr>
              <w:spacing w:after="0" w:line="240" w:lineRule="auto"/>
              <w:rPr>
                <w:rFonts w:ascii="Calibri" w:eastAsia="Times New Roman" w:hAnsi="Calibri" w:cs="Times New Roman"/>
                <w:color w:val="000000"/>
                <w:sz w:val="24"/>
                <w:szCs w:val="24"/>
              </w:rPr>
            </w:pPr>
            <w:proofErr w:type="spellStart"/>
            <w:proofErr w:type="gramStart"/>
            <w:r>
              <w:rPr>
                <w:rFonts w:ascii="Calibri" w:eastAsia="Times New Roman" w:hAnsi="Calibri" w:cs="Times New Roman"/>
                <w:color w:val="000000"/>
                <w:sz w:val="24"/>
                <w:szCs w:val="24"/>
              </w:rPr>
              <w:t>itemID</w:t>
            </w:r>
            <w:proofErr w:type="spellEnd"/>
            <w:proofErr w:type="gramEnd"/>
            <w:r>
              <w:rPr>
                <w:rFonts w:ascii="Calibri" w:eastAsia="Times New Roman" w:hAnsi="Calibri" w:cs="Times New Roman"/>
                <w:color w:val="000000"/>
                <w:sz w:val="24"/>
                <w:szCs w:val="24"/>
              </w:rPr>
              <w:t>: INT,</w:t>
            </w:r>
            <w:r w:rsidR="00045C91" w:rsidRPr="005A0747">
              <w:rPr>
                <w:rFonts w:ascii="Calibri" w:eastAsia="Times New Roman" w:hAnsi="Calibri" w:cs="Times New Roman"/>
                <w:color w:val="000000"/>
                <w:sz w:val="24"/>
                <w:szCs w:val="24"/>
              </w:rPr>
              <w:t xml:space="preserve"> PRIMARY KEY</w:t>
            </w:r>
          </w:p>
        </w:tc>
      </w:tr>
      <w:tr w:rsidR="00045C91" w:rsidRPr="005A0747" w14:paraId="75F8A770" w14:textId="77777777" w:rsidTr="00C05753">
        <w:trPr>
          <w:trHeight w:val="300"/>
        </w:trPr>
        <w:tc>
          <w:tcPr>
            <w:tcW w:w="3480" w:type="dxa"/>
            <w:tcBorders>
              <w:top w:val="nil"/>
              <w:left w:val="single" w:sz="4" w:space="0" w:color="auto"/>
              <w:bottom w:val="nil"/>
              <w:right w:val="single" w:sz="4" w:space="0" w:color="auto"/>
            </w:tcBorders>
            <w:shd w:val="clear" w:color="000000" w:fill="B1A0C7"/>
            <w:noWrap/>
            <w:vAlign w:val="bottom"/>
            <w:hideMark/>
          </w:tcPr>
          <w:p w14:paraId="5CA9B7AF" w14:textId="0D503410" w:rsidR="00045C91" w:rsidRPr="005A0747" w:rsidRDefault="00045C91" w:rsidP="00255062">
            <w:pPr>
              <w:spacing w:after="0" w:line="240" w:lineRule="auto"/>
              <w:rPr>
                <w:rFonts w:ascii="Calibri" w:eastAsia="Times New Roman" w:hAnsi="Calibri" w:cs="Times New Roman"/>
                <w:color w:val="000000"/>
                <w:sz w:val="24"/>
                <w:szCs w:val="24"/>
              </w:rPr>
            </w:pPr>
            <w:proofErr w:type="gramStart"/>
            <w:r w:rsidRPr="005A0747">
              <w:rPr>
                <w:rFonts w:ascii="Calibri" w:eastAsia="Times New Roman" w:hAnsi="Calibri" w:cs="Times New Roman"/>
                <w:color w:val="000000"/>
                <w:sz w:val="24"/>
                <w:szCs w:val="24"/>
              </w:rPr>
              <w:t>title</w:t>
            </w:r>
            <w:proofErr w:type="gramEnd"/>
            <w:r w:rsidRPr="005A0747">
              <w:rPr>
                <w:rFonts w:ascii="Calibri" w:eastAsia="Times New Roman" w:hAnsi="Calibri" w:cs="Times New Roman"/>
                <w:color w:val="000000"/>
                <w:sz w:val="24"/>
                <w:szCs w:val="24"/>
              </w:rPr>
              <w:t>:</w:t>
            </w:r>
            <w:r w:rsidR="00255062">
              <w:rPr>
                <w:rFonts w:ascii="Calibri" w:eastAsia="Times New Roman" w:hAnsi="Calibri" w:cs="Times New Roman"/>
                <w:color w:val="000000"/>
                <w:sz w:val="24"/>
                <w:szCs w:val="24"/>
              </w:rPr>
              <w:t xml:space="preserve"> </w:t>
            </w:r>
            <w:r w:rsidRPr="005A0747">
              <w:rPr>
                <w:rFonts w:ascii="Calibri" w:eastAsia="Times New Roman" w:hAnsi="Calibri" w:cs="Times New Roman"/>
                <w:color w:val="000000"/>
                <w:sz w:val="24"/>
                <w:szCs w:val="24"/>
              </w:rPr>
              <w:t>V</w:t>
            </w:r>
            <w:r w:rsidR="00255062">
              <w:rPr>
                <w:rFonts w:ascii="Calibri" w:eastAsia="Times New Roman" w:hAnsi="Calibri" w:cs="Times New Roman"/>
                <w:color w:val="000000"/>
                <w:sz w:val="24"/>
                <w:szCs w:val="24"/>
              </w:rPr>
              <w:t>ARCHAR</w:t>
            </w:r>
          </w:p>
        </w:tc>
      </w:tr>
      <w:tr w:rsidR="00045C91" w:rsidRPr="005A0747" w14:paraId="2A14C795" w14:textId="77777777" w:rsidTr="00C05753">
        <w:trPr>
          <w:trHeight w:val="300"/>
        </w:trPr>
        <w:tc>
          <w:tcPr>
            <w:tcW w:w="3480" w:type="dxa"/>
            <w:tcBorders>
              <w:top w:val="nil"/>
              <w:left w:val="single" w:sz="4" w:space="0" w:color="auto"/>
              <w:bottom w:val="nil"/>
              <w:right w:val="single" w:sz="4" w:space="0" w:color="auto"/>
            </w:tcBorders>
            <w:shd w:val="clear" w:color="000000" w:fill="B1A0C7"/>
            <w:noWrap/>
            <w:vAlign w:val="bottom"/>
            <w:hideMark/>
          </w:tcPr>
          <w:p w14:paraId="5F3C5EFC" w14:textId="57594889" w:rsidR="00045C91" w:rsidRPr="005A0747" w:rsidRDefault="00255062" w:rsidP="00C05753">
            <w:pPr>
              <w:spacing w:after="0" w:line="240" w:lineRule="auto"/>
              <w:rPr>
                <w:rFonts w:ascii="Calibri" w:eastAsia="Times New Roman" w:hAnsi="Calibri" w:cs="Times New Roman"/>
                <w:color w:val="000000"/>
                <w:sz w:val="24"/>
                <w:szCs w:val="24"/>
              </w:rPr>
            </w:pPr>
            <w:proofErr w:type="gramStart"/>
            <w:r>
              <w:rPr>
                <w:rFonts w:ascii="Calibri" w:eastAsia="Times New Roman" w:hAnsi="Calibri" w:cs="Times New Roman"/>
                <w:color w:val="000000"/>
                <w:sz w:val="24"/>
                <w:szCs w:val="24"/>
              </w:rPr>
              <w:t>cost</w:t>
            </w:r>
            <w:proofErr w:type="gramEnd"/>
            <w:r>
              <w:rPr>
                <w:rFonts w:ascii="Calibri" w:eastAsia="Times New Roman" w:hAnsi="Calibri" w:cs="Times New Roman"/>
                <w:color w:val="000000"/>
                <w:sz w:val="24"/>
                <w:szCs w:val="24"/>
              </w:rPr>
              <w:t>: DOUBLE</w:t>
            </w:r>
          </w:p>
        </w:tc>
      </w:tr>
      <w:tr w:rsidR="00045C91" w:rsidRPr="005A0747" w14:paraId="09A6367C" w14:textId="77777777" w:rsidTr="00C05753">
        <w:trPr>
          <w:trHeight w:val="300"/>
        </w:trPr>
        <w:tc>
          <w:tcPr>
            <w:tcW w:w="3480" w:type="dxa"/>
            <w:tcBorders>
              <w:top w:val="nil"/>
              <w:left w:val="single" w:sz="4" w:space="0" w:color="auto"/>
              <w:bottom w:val="single" w:sz="4" w:space="0" w:color="auto"/>
              <w:right w:val="single" w:sz="4" w:space="0" w:color="auto"/>
            </w:tcBorders>
            <w:shd w:val="clear" w:color="000000" w:fill="B1A0C7"/>
            <w:noWrap/>
            <w:vAlign w:val="bottom"/>
            <w:hideMark/>
          </w:tcPr>
          <w:p w14:paraId="7A397764" w14:textId="5D65791A" w:rsidR="00045C91" w:rsidRPr="005A0747" w:rsidRDefault="00045C91" w:rsidP="00C05753">
            <w:pPr>
              <w:spacing w:after="0" w:line="240" w:lineRule="auto"/>
              <w:rPr>
                <w:rFonts w:ascii="Calibri" w:eastAsia="Times New Roman" w:hAnsi="Calibri" w:cs="Times New Roman"/>
                <w:color w:val="000000"/>
                <w:sz w:val="24"/>
                <w:szCs w:val="24"/>
              </w:rPr>
            </w:pPr>
            <w:proofErr w:type="gramStart"/>
            <w:r w:rsidRPr="005A0747">
              <w:rPr>
                <w:rFonts w:ascii="Calibri" w:eastAsia="Times New Roman" w:hAnsi="Calibri" w:cs="Times New Roman"/>
                <w:color w:val="000000"/>
                <w:sz w:val="24"/>
                <w:szCs w:val="24"/>
              </w:rPr>
              <w:t>count</w:t>
            </w:r>
            <w:proofErr w:type="gramEnd"/>
            <w:r w:rsidRPr="005A0747">
              <w:rPr>
                <w:rFonts w:ascii="Calibri" w:eastAsia="Times New Roman" w:hAnsi="Calibri" w:cs="Times New Roman"/>
                <w:color w:val="000000"/>
                <w:sz w:val="24"/>
                <w:szCs w:val="24"/>
              </w:rPr>
              <w:t xml:space="preserve">: </w:t>
            </w:r>
            <w:r w:rsidR="00255062">
              <w:rPr>
                <w:rFonts w:ascii="Calibri" w:eastAsia="Times New Roman" w:hAnsi="Calibri" w:cs="Times New Roman"/>
                <w:color w:val="000000"/>
                <w:sz w:val="24"/>
                <w:szCs w:val="24"/>
              </w:rPr>
              <w:t>DOUBLE</w:t>
            </w:r>
          </w:p>
        </w:tc>
      </w:tr>
    </w:tbl>
    <w:p w14:paraId="4700984F" w14:textId="77777777" w:rsidR="00045C91" w:rsidRDefault="00045C91" w:rsidP="006171B4">
      <w:pPr>
        <w:spacing w:after="0" w:line="240" w:lineRule="auto"/>
        <w:rPr>
          <w:rFonts w:ascii="Times New Roman" w:eastAsia="Times New Roman" w:hAnsi="Times New Roman" w:cs="Times New Roman"/>
          <w:sz w:val="24"/>
          <w:szCs w:val="24"/>
        </w:rPr>
      </w:pPr>
    </w:p>
    <w:p w14:paraId="175855F7" w14:textId="77777777" w:rsidR="006171B4" w:rsidRDefault="006171B4" w:rsidP="006171B4">
      <w:pPr>
        <w:spacing w:after="0" w:line="240" w:lineRule="auto"/>
        <w:rPr>
          <w:rFonts w:ascii="Times New Roman" w:eastAsia="Times New Roman" w:hAnsi="Times New Roman" w:cs="Times New Roman"/>
          <w:sz w:val="24"/>
          <w:szCs w:val="24"/>
        </w:rPr>
      </w:pPr>
    </w:p>
    <w:p w14:paraId="32E6A46C" w14:textId="5D8B43D1" w:rsidR="006171B4" w:rsidRDefault="006171B4" w:rsidP="006171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Authoring Tool Functionality (What the app will publish to the external database):</w:t>
      </w:r>
    </w:p>
    <w:p w14:paraId="01F972F1" w14:textId="77777777" w:rsidR="006171B4" w:rsidRDefault="006171B4" w:rsidP="006171B4">
      <w:pPr>
        <w:spacing w:after="0" w:line="240" w:lineRule="auto"/>
        <w:rPr>
          <w:rFonts w:ascii="Times New Roman" w:eastAsia="Times New Roman" w:hAnsi="Times New Roman" w:cs="Times New Roman"/>
          <w:b/>
          <w:color w:val="FF0000"/>
          <w:sz w:val="24"/>
          <w:szCs w:val="24"/>
        </w:rPr>
      </w:pPr>
    </w:p>
    <w:p w14:paraId="59BB3315" w14:textId="0CED7D37" w:rsidR="006171B4" w:rsidRPr="006171B4" w:rsidRDefault="006171B4" w:rsidP="006171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be able to create a new user account (Nurse account). The app will update the bill of a patient in the external database. It will also update the count of each item in the external database. It should also be able to update information in the nurse’s account.</w:t>
      </w:r>
    </w:p>
    <w:p w14:paraId="475D061D" w14:textId="77777777" w:rsidR="006171B4" w:rsidRDefault="006171B4" w:rsidP="006171B4">
      <w:pPr>
        <w:spacing w:after="0" w:line="240" w:lineRule="auto"/>
        <w:rPr>
          <w:rFonts w:ascii="Times New Roman" w:eastAsia="Times New Roman" w:hAnsi="Times New Roman" w:cs="Times New Roman"/>
          <w:sz w:val="24"/>
          <w:szCs w:val="24"/>
        </w:rPr>
      </w:pPr>
    </w:p>
    <w:p w14:paraId="56C063D2" w14:textId="77777777" w:rsidR="006171B4" w:rsidRDefault="006171B4" w:rsidP="006171B4">
      <w:pPr>
        <w:spacing w:after="0" w:line="240" w:lineRule="auto"/>
        <w:rPr>
          <w:rFonts w:ascii="Times New Roman" w:eastAsia="Times New Roman" w:hAnsi="Times New Roman" w:cs="Times New Roman"/>
          <w:sz w:val="24"/>
          <w:szCs w:val="24"/>
        </w:rPr>
      </w:pPr>
    </w:p>
    <w:p w14:paraId="3875DE55" w14:textId="77777777" w:rsidR="00D55D6F" w:rsidRDefault="00D55D6F" w:rsidP="006171B4">
      <w:pPr>
        <w:spacing w:after="0" w:line="240" w:lineRule="auto"/>
        <w:rPr>
          <w:rFonts w:ascii="Times New Roman" w:eastAsia="Times New Roman" w:hAnsi="Times New Roman" w:cs="Times New Roman"/>
          <w:sz w:val="24"/>
          <w:szCs w:val="24"/>
        </w:rPr>
      </w:pPr>
    </w:p>
    <w:p w14:paraId="2DC24E99" w14:textId="509D91FC" w:rsidR="006171B4" w:rsidRDefault="006171B4" w:rsidP="006171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Tool Functionality (What data will the users be able to see?):</w:t>
      </w:r>
    </w:p>
    <w:p w14:paraId="5A359131" w14:textId="08F4F55E" w:rsidR="006171B4" w:rsidRDefault="006171B4" w:rsidP="006171B4">
      <w:pPr>
        <w:spacing w:after="0" w:line="240" w:lineRule="auto"/>
        <w:rPr>
          <w:rFonts w:ascii="Times New Roman" w:eastAsia="Times New Roman" w:hAnsi="Times New Roman" w:cs="Times New Roman"/>
          <w:b/>
          <w:color w:val="FF0000"/>
          <w:sz w:val="24"/>
          <w:szCs w:val="24"/>
        </w:rPr>
      </w:pPr>
    </w:p>
    <w:p w14:paraId="0DE96925" w14:textId="77777777" w:rsidR="006171B4" w:rsidRDefault="006171B4" w:rsidP="006171B4">
      <w:pPr>
        <w:spacing w:after="0" w:line="240" w:lineRule="auto"/>
        <w:rPr>
          <w:rFonts w:ascii="Times New Roman" w:eastAsia="Times New Roman" w:hAnsi="Times New Roman" w:cs="Times New Roman"/>
          <w:b/>
          <w:color w:val="FF0000"/>
          <w:sz w:val="24"/>
          <w:szCs w:val="24"/>
        </w:rPr>
      </w:pPr>
    </w:p>
    <w:p w14:paraId="4E7372D4" w14:textId="1EBC8A82" w:rsidR="006171B4" w:rsidRPr="006171B4" w:rsidRDefault="006171B4" w:rsidP="006171B4">
      <w:pPr>
        <w:spacing w:after="0" w:line="240" w:lineRule="auto"/>
        <w:rPr>
          <w:rFonts w:ascii="Times New Roman" w:eastAsia="Times New Roman" w:hAnsi="Times New Roman" w:cs="Times New Roman"/>
          <w:sz w:val="24"/>
          <w:szCs w:val="24"/>
        </w:rPr>
      </w:pPr>
      <w:r w:rsidRPr="006171B4">
        <w:rPr>
          <w:rFonts w:ascii="Times New Roman" w:eastAsia="Times New Roman" w:hAnsi="Times New Roman" w:cs="Times New Roman"/>
          <w:sz w:val="24"/>
          <w:szCs w:val="24"/>
        </w:rPr>
        <w:t>Users should be able to</w:t>
      </w:r>
      <w:r>
        <w:rPr>
          <w:rFonts w:ascii="Times New Roman" w:eastAsia="Times New Roman" w:hAnsi="Times New Roman" w:cs="Times New Roman"/>
          <w:sz w:val="24"/>
          <w:szCs w:val="24"/>
        </w:rPr>
        <w:t xml:space="preserve"> view the patient database that includes the cost of the items they have used. They can also view the list of item and the quantity left. </w:t>
      </w:r>
    </w:p>
    <w:p w14:paraId="658AD802" w14:textId="77777777" w:rsidR="006171B4" w:rsidRDefault="006171B4" w:rsidP="00045C91">
      <w:pPr>
        <w:spacing w:after="0" w:line="240" w:lineRule="auto"/>
        <w:rPr>
          <w:rFonts w:ascii="Times New Roman" w:eastAsia="Times New Roman" w:hAnsi="Times New Roman" w:cs="Times New Roman"/>
          <w:b/>
          <w:sz w:val="24"/>
          <w:szCs w:val="24"/>
        </w:rPr>
      </w:pPr>
    </w:p>
    <w:p w14:paraId="1A8DA217" w14:textId="77777777" w:rsidR="006171B4" w:rsidRDefault="006171B4" w:rsidP="00045C91">
      <w:pPr>
        <w:spacing w:after="0" w:line="240" w:lineRule="auto"/>
        <w:rPr>
          <w:rFonts w:ascii="Times New Roman" w:eastAsia="Times New Roman" w:hAnsi="Times New Roman" w:cs="Times New Roman"/>
          <w:b/>
          <w:sz w:val="24"/>
          <w:szCs w:val="24"/>
        </w:rPr>
      </w:pPr>
    </w:p>
    <w:p w14:paraId="46900C45" w14:textId="77777777" w:rsidR="006171B4" w:rsidRDefault="006171B4" w:rsidP="00045C91">
      <w:pPr>
        <w:spacing w:after="0" w:line="240" w:lineRule="auto"/>
        <w:rPr>
          <w:rFonts w:ascii="Times New Roman" w:eastAsia="Times New Roman" w:hAnsi="Times New Roman" w:cs="Times New Roman"/>
          <w:b/>
          <w:sz w:val="24"/>
          <w:szCs w:val="24"/>
        </w:rPr>
      </w:pPr>
    </w:p>
    <w:p w14:paraId="68F7F699" w14:textId="77777777" w:rsidR="00045C91" w:rsidRPr="00A84916" w:rsidRDefault="00045C91" w:rsidP="00045C91">
      <w:pPr>
        <w:spacing w:after="0" w:line="240" w:lineRule="auto"/>
        <w:rPr>
          <w:rFonts w:ascii="Times New Roman" w:eastAsia="Times New Roman" w:hAnsi="Times New Roman" w:cs="Times New Roman"/>
          <w:b/>
          <w:sz w:val="24"/>
          <w:szCs w:val="24"/>
        </w:rPr>
      </w:pPr>
      <w:r w:rsidRPr="00A84916">
        <w:rPr>
          <w:rFonts w:ascii="Times New Roman" w:eastAsia="Times New Roman" w:hAnsi="Times New Roman" w:cs="Times New Roman"/>
          <w:b/>
          <w:sz w:val="24"/>
          <w:szCs w:val="24"/>
        </w:rPr>
        <w:t xml:space="preserve">Story Board Sketch (use separate pages): </w:t>
      </w:r>
    </w:p>
    <w:p w14:paraId="0BBC396E" w14:textId="77777777" w:rsidR="00045C91" w:rsidRPr="00A84916" w:rsidRDefault="00045C91" w:rsidP="00045C91">
      <w:r w:rsidRPr="00A84916">
        <w:rPr>
          <w:noProof/>
        </w:rPr>
        <w:drawing>
          <wp:inline distT="0" distB="0" distL="0" distR="0" wp14:anchorId="2FC00FC7" wp14:editId="762A1683">
            <wp:extent cx="5943600" cy="445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4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EF3EF60" w14:textId="77777777" w:rsidR="000266FD" w:rsidRPr="00045C91" w:rsidRDefault="000266FD" w:rsidP="00045C91"/>
    <w:sectPr w:rsidR="000266FD" w:rsidRPr="00045C91" w:rsidSect="00C05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C91"/>
    <w:rsid w:val="000266FD"/>
    <w:rsid w:val="00041B67"/>
    <w:rsid w:val="00045C91"/>
    <w:rsid w:val="001178BE"/>
    <w:rsid w:val="00255062"/>
    <w:rsid w:val="00525562"/>
    <w:rsid w:val="006171B4"/>
    <w:rsid w:val="007D13DE"/>
    <w:rsid w:val="00850919"/>
    <w:rsid w:val="008908C0"/>
    <w:rsid w:val="009F24FA"/>
    <w:rsid w:val="00A82E32"/>
    <w:rsid w:val="00C05753"/>
    <w:rsid w:val="00D55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9F87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C9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5C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5C91"/>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C9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5C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5C91"/>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NUL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521</Words>
  <Characters>2971</Characters>
  <Application>Microsoft Macintosh Word</Application>
  <DocSecurity>0</DocSecurity>
  <Lines>24</Lines>
  <Paragraphs>6</Paragraphs>
  <ScaleCrop>false</ScaleCrop>
  <Company>Clemson University</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Levesque</dc:creator>
  <cp:keywords/>
  <dc:description/>
  <cp:lastModifiedBy>Christopher Levesque</cp:lastModifiedBy>
  <cp:revision>11</cp:revision>
  <dcterms:created xsi:type="dcterms:W3CDTF">2015-11-09T01:35:00Z</dcterms:created>
  <dcterms:modified xsi:type="dcterms:W3CDTF">2015-11-10T16:25:00Z</dcterms:modified>
</cp:coreProperties>
</file>